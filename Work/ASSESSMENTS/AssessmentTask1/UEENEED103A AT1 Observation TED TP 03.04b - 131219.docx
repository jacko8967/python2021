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04"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692"/>
        <w:gridCol w:w="2003"/>
        <w:gridCol w:w="393"/>
        <w:gridCol w:w="2555"/>
        <w:gridCol w:w="558"/>
        <w:gridCol w:w="724"/>
        <w:gridCol w:w="127"/>
        <w:gridCol w:w="598"/>
        <w:gridCol w:w="350"/>
        <w:gridCol w:w="34"/>
        <w:gridCol w:w="274"/>
        <w:gridCol w:w="298"/>
        <w:gridCol w:w="10"/>
        <w:gridCol w:w="259"/>
        <w:gridCol w:w="49"/>
        <w:gridCol w:w="308"/>
        <w:gridCol w:w="148"/>
        <w:gridCol w:w="160"/>
        <w:gridCol w:w="308"/>
        <w:gridCol w:w="38"/>
        <w:gridCol w:w="270"/>
        <w:gridCol w:w="285"/>
        <w:gridCol w:w="25"/>
        <w:gridCol w:w="10"/>
        <w:gridCol w:w="9"/>
        <w:gridCol w:w="11"/>
        <w:gridCol w:w="8"/>
      </w:tblGrid>
      <w:tr w:rsidR="002D6064" w:rsidRPr="002D6064" w14:paraId="45879061" w14:textId="77777777" w:rsidTr="00E4415C">
        <w:trPr>
          <w:trHeight w:val="338"/>
          <w:jc w:val="center"/>
        </w:trPr>
        <w:tc>
          <w:tcPr>
            <w:tcW w:w="10504" w:type="dxa"/>
            <w:gridSpan w:val="27"/>
            <w:tcBorders>
              <w:bottom w:val="single" w:sz="4" w:space="0" w:color="auto"/>
            </w:tcBorders>
            <w:shd w:val="clear" w:color="auto" w:fill="DFE6F1" w:themeFill="accent1" w:themeFillTint="33"/>
          </w:tcPr>
          <w:p w14:paraId="103E6A7A" w14:textId="77777777" w:rsidR="002D6064" w:rsidRPr="002D6064" w:rsidRDefault="009B0AA3" w:rsidP="002D6064">
            <w:pPr>
              <w:jc w:val="center"/>
              <w:rPr>
                <w:rFonts w:cs="Arial"/>
                <w:b/>
                <w:sz w:val="28"/>
                <w:szCs w:val="28"/>
              </w:rPr>
            </w:pPr>
            <w:r>
              <w:rPr>
                <w:rFonts w:cs="Arial"/>
                <w:b/>
                <w:sz w:val="28"/>
                <w:szCs w:val="28"/>
              </w:rPr>
              <w:t>Subject</w:t>
            </w:r>
            <w:r w:rsidR="002D6064" w:rsidRPr="002D6064">
              <w:rPr>
                <w:rFonts w:cs="Arial"/>
                <w:b/>
                <w:sz w:val="28"/>
                <w:szCs w:val="28"/>
              </w:rPr>
              <w:t xml:space="preserve"> Information</w:t>
            </w:r>
          </w:p>
        </w:tc>
      </w:tr>
      <w:tr w:rsidR="00470F3D" w:rsidRPr="00221C57" w14:paraId="7D2BC2F1" w14:textId="77777777" w:rsidTr="00E4415C">
        <w:trPr>
          <w:gridAfter w:val="3"/>
          <w:wAfter w:w="28" w:type="dxa"/>
          <w:trHeight w:val="567"/>
          <w:jc w:val="center"/>
        </w:trPr>
        <w:tc>
          <w:tcPr>
            <w:tcW w:w="3088" w:type="dxa"/>
            <w:gridSpan w:val="3"/>
            <w:tcBorders>
              <w:top w:val="single" w:sz="4" w:space="0" w:color="auto"/>
              <w:left w:val="nil"/>
              <w:bottom w:val="nil"/>
              <w:right w:val="nil"/>
            </w:tcBorders>
            <w:shd w:val="clear" w:color="auto" w:fill="auto"/>
            <w:vAlign w:val="center"/>
          </w:tcPr>
          <w:p w14:paraId="7CBAACB4" w14:textId="77777777" w:rsidR="00470F3D" w:rsidRPr="00221C57" w:rsidRDefault="00EB3F2C" w:rsidP="00EB3F2C">
            <w:pPr>
              <w:rPr>
                <w:rFonts w:cs="Arial"/>
                <w:b/>
                <w:sz w:val="22"/>
              </w:rPr>
            </w:pPr>
            <w:r>
              <w:rPr>
                <w:rFonts w:cs="Arial"/>
                <w:b/>
                <w:sz w:val="22"/>
              </w:rPr>
              <w:t>Course</w:t>
            </w:r>
          </w:p>
        </w:tc>
        <w:sdt>
          <w:sdtPr>
            <w:rPr>
              <w:color w:val="002060"/>
              <w:szCs w:val="20"/>
            </w:rPr>
            <w:alias w:val="Category"/>
            <w:tag w:val=""/>
            <w:id w:val="1207767883"/>
            <w:placeholder>
              <w:docPart w:val="4FAB8428D30A4824A020FEF781CB52C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7388" w:type="dxa"/>
                <w:gridSpan w:val="21"/>
                <w:tcBorders>
                  <w:top w:val="single" w:sz="4" w:space="0" w:color="auto"/>
                  <w:left w:val="nil"/>
                  <w:bottom w:val="nil"/>
                  <w:right w:val="nil"/>
                </w:tcBorders>
                <w:vAlign w:val="center"/>
              </w:tcPr>
              <w:p w14:paraId="208082EF" w14:textId="1A7AB2BC" w:rsidR="00470F3D" w:rsidRPr="00420445" w:rsidRDefault="00413CFB" w:rsidP="00CB19E7">
                <w:pPr>
                  <w:rPr>
                    <w:color w:val="002060"/>
                    <w:sz w:val="22"/>
                  </w:rPr>
                </w:pPr>
                <w:r>
                  <w:rPr>
                    <w:color w:val="002060"/>
                    <w:szCs w:val="20"/>
                  </w:rPr>
                  <w:t>UEE60411 Advanced Diploma of Computer Systems Engineering</w:t>
                </w:r>
              </w:p>
            </w:tc>
          </w:sdtContent>
        </w:sdt>
      </w:tr>
      <w:tr w:rsidR="00917F1D" w:rsidRPr="00221C57" w14:paraId="36A687AD" w14:textId="77777777" w:rsidTr="00E4415C">
        <w:trPr>
          <w:gridAfter w:val="3"/>
          <w:wAfter w:w="28" w:type="dxa"/>
          <w:trHeight w:val="567"/>
          <w:jc w:val="center"/>
        </w:trPr>
        <w:tc>
          <w:tcPr>
            <w:tcW w:w="3088" w:type="dxa"/>
            <w:gridSpan w:val="3"/>
            <w:tcBorders>
              <w:top w:val="nil"/>
              <w:left w:val="nil"/>
              <w:bottom w:val="nil"/>
              <w:right w:val="nil"/>
            </w:tcBorders>
            <w:shd w:val="clear" w:color="auto" w:fill="auto"/>
            <w:vAlign w:val="center"/>
          </w:tcPr>
          <w:p w14:paraId="12E299A1" w14:textId="77777777" w:rsidR="00917F1D" w:rsidRPr="00221C57" w:rsidRDefault="00917F1D" w:rsidP="002D6064">
            <w:pPr>
              <w:rPr>
                <w:rFonts w:cs="Arial"/>
                <w:b/>
                <w:sz w:val="22"/>
              </w:rPr>
            </w:pPr>
            <w:r>
              <w:rPr>
                <w:rFonts w:cs="Arial"/>
                <w:b/>
                <w:sz w:val="22"/>
              </w:rPr>
              <w:t>Unit[s] of Competency</w:t>
            </w:r>
            <w:r>
              <w:rPr>
                <w:rFonts w:cs="Arial"/>
                <w:b/>
                <w:sz w:val="22"/>
              </w:rPr>
              <w:br/>
            </w:r>
            <w:r w:rsidRPr="00B37037">
              <w:rPr>
                <w:rFonts w:cs="Arial"/>
                <w:color w:val="808080" w:themeColor="background1" w:themeShade="80"/>
                <w:szCs w:val="20"/>
              </w:rPr>
              <w:t>(If cluster list all units in cluster)</w:t>
            </w:r>
          </w:p>
        </w:tc>
        <w:sdt>
          <w:sdtPr>
            <w:rPr>
              <w:b/>
              <w:color w:val="002060"/>
              <w:szCs w:val="20"/>
            </w:rPr>
            <w:alias w:val="Title"/>
            <w:tag w:val=""/>
            <w:id w:val="131452452"/>
            <w:placeholder>
              <w:docPart w:val="6AC2E8D1A7EF457F825B79DB3400A113"/>
            </w:placeholder>
            <w:dataBinding w:prefixMappings="xmlns:ns0='http://purl.org/dc/elements/1.1/' xmlns:ns1='http://schemas.openxmlformats.org/package/2006/metadata/core-properties' " w:xpath="/ns1:coreProperties[1]/ns0:title[1]" w:storeItemID="{6C3C8BC8-F283-45AE-878A-BAB7291924A1}"/>
            <w:text/>
          </w:sdtPr>
          <w:sdtEndPr/>
          <w:sdtContent>
            <w:tc>
              <w:tcPr>
                <w:tcW w:w="7388" w:type="dxa"/>
                <w:gridSpan w:val="21"/>
                <w:tcBorders>
                  <w:top w:val="nil"/>
                  <w:left w:val="nil"/>
                  <w:bottom w:val="nil"/>
                  <w:right w:val="nil"/>
                </w:tcBorders>
                <w:vAlign w:val="center"/>
              </w:tcPr>
              <w:p w14:paraId="1A2C758E" w14:textId="58C5E577" w:rsidR="00917F1D" w:rsidRPr="00E91B65" w:rsidRDefault="00413CFB" w:rsidP="00CB19E7">
                <w:pPr>
                  <w:rPr>
                    <w:b/>
                    <w:color w:val="002060"/>
                    <w:szCs w:val="20"/>
                  </w:rPr>
                </w:pPr>
                <w:r>
                  <w:rPr>
                    <w:b/>
                    <w:color w:val="002060"/>
                    <w:szCs w:val="20"/>
                  </w:rPr>
                  <w:t>UEENEED103A</w:t>
                </w:r>
                <w:r w:rsidRPr="00E91B65">
                  <w:rPr>
                    <w:b/>
                    <w:color w:val="002060"/>
                    <w:szCs w:val="20"/>
                  </w:rPr>
                  <w:t xml:space="preserve"> Evaluate and modify object oriented code programs</w:t>
                </w:r>
              </w:p>
            </w:tc>
          </w:sdtContent>
        </w:sdt>
      </w:tr>
      <w:tr w:rsidR="00917F1D" w:rsidRPr="00221C57" w14:paraId="78BEB757" w14:textId="77777777" w:rsidTr="00E4415C">
        <w:trPr>
          <w:gridAfter w:val="3"/>
          <w:wAfter w:w="28" w:type="dxa"/>
          <w:trHeight w:val="567"/>
          <w:jc w:val="center"/>
        </w:trPr>
        <w:tc>
          <w:tcPr>
            <w:tcW w:w="3088" w:type="dxa"/>
            <w:gridSpan w:val="3"/>
            <w:tcBorders>
              <w:top w:val="nil"/>
              <w:left w:val="nil"/>
              <w:bottom w:val="nil"/>
              <w:right w:val="nil"/>
            </w:tcBorders>
            <w:shd w:val="clear" w:color="auto" w:fill="auto"/>
            <w:vAlign w:val="center"/>
          </w:tcPr>
          <w:p w14:paraId="2DAFCF71" w14:textId="77777777" w:rsidR="00917F1D" w:rsidRPr="00221C57" w:rsidRDefault="00917F1D" w:rsidP="002D6064">
            <w:pPr>
              <w:rPr>
                <w:rFonts w:cs="Arial"/>
                <w:b/>
                <w:sz w:val="22"/>
              </w:rPr>
            </w:pPr>
          </w:p>
        </w:tc>
        <w:sdt>
          <w:sdtPr>
            <w:rPr>
              <w:color w:val="002060"/>
              <w:szCs w:val="20"/>
            </w:rPr>
            <w:alias w:val="Keywords"/>
            <w:tag w:val=""/>
            <w:id w:val="45797491"/>
            <w:placeholder>
              <w:docPart w:val="7AE3C98E8A8543E6821842C63760996F"/>
            </w:placeholder>
            <w:dataBinding w:prefixMappings="xmlns:ns0='http://purl.org/dc/elements/1.1/' xmlns:ns1='http://schemas.openxmlformats.org/package/2006/metadata/core-properties' " w:xpath="/ns1:coreProperties[1]/ns1:keywords[1]" w:storeItemID="{6C3C8BC8-F283-45AE-878A-BAB7291924A1}"/>
            <w:text/>
          </w:sdtPr>
          <w:sdtEndPr/>
          <w:sdtContent>
            <w:tc>
              <w:tcPr>
                <w:tcW w:w="7388" w:type="dxa"/>
                <w:gridSpan w:val="21"/>
                <w:tcBorders>
                  <w:top w:val="nil"/>
                  <w:left w:val="nil"/>
                  <w:bottom w:val="nil"/>
                  <w:right w:val="nil"/>
                </w:tcBorders>
                <w:vAlign w:val="center"/>
              </w:tcPr>
              <w:p w14:paraId="4CB5E27D" w14:textId="77777777" w:rsidR="00917F1D" w:rsidRPr="00070BEF" w:rsidRDefault="00373F0D" w:rsidP="006D003B">
                <w:pPr>
                  <w:rPr>
                    <w:color w:val="002060"/>
                    <w:szCs w:val="20"/>
                  </w:rPr>
                </w:pPr>
                <w:r>
                  <w:rPr>
                    <w:color w:val="002060"/>
                    <w:szCs w:val="20"/>
                  </w:rPr>
                  <w:t>NA</w:t>
                </w:r>
              </w:p>
            </w:tc>
          </w:sdtContent>
        </w:sdt>
      </w:tr>
      <w:tr w:rsidR="00917F1D" w:rsidRPr="00221C57" w14:paraId="00C83D7F" w14:textId="77777777" w:rsidTr="00E4415C">
        <w:trPr>
          <w:gridAfter w:val="3"/>
          <w:wAfter w:w="28" w:type="dxa"/>
          <w:trHeight w:val="567"/>
          <w:jc w:val="center"/>
        </w:trPr>
        <w:tc>
          <w:tcPr>
            <w:tcW w:w="3088" w:type="dxa"/>
            <w:gridSpan w:val="3"/>
            <w:tcBorders>
              <w:top w:val="nil"/>
              <w:left w:val="nil"/>
              <w:bottom w:val="single" w:sz="4" w:space="0" w:color="auto"/>
              <w:right w:val="nil"/>
            </w:tcBorders>
            <w:shd w:val="clear" w:color="auto" w:fill="auto"/>
            <w:vAlign w:val="center"/>
          </w:tcPr>
          <w:p w14:paraId="478C6DF4" w14:textId="77777777" w:rsidR="00917F1D" w:rsidRPr="00221C57" w:rsidRDefault="00917F1D" w:rsidP="002D6064">
            <w:pPr>
              <w:rPr>
                <w:rFonts w:cs="Arial"/>
                <w:b/>
                <w:sz w:val="22"/>
              </w:rPr>
            </w:pPr>
          </w:p>
        </w:tc>
        <w:sdt>
          <w:sdtPr>
            <w:rPr>
              <w:color w:val="002060"/>
              <w:szCs w:val="20"/>
            </w:rPr>
            <w:alias w:val="Status"/>
            <w:tag w:val=""/>
            <w:id w:val="1104309767"/>
            <w:placeholder>
              <w:docPart w:val="A9EE8B54AE5B4BD99E8C784F03FD69E7"/>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7388" w:type="dxa"/>
                <w:gridSpan w:val="21"/>
                <w:tcBorders>
                  <w:top w:val="nil"/>
                  <w:left w:val="nil"/>
                  <w:bottom w:val="single" w:sz="4" w:space="0" w:color="auto"/>
                  <w:right w:val="nil"/>
                </w:tcBorders>
                <w:vAlign w:val="center"/>
              </w:tcPr>
              <w:p w14:paraId="71631276" w14:textId="77777777" w:rsidR="00917F1D" w:rsidRPr="00070BEF" w:rsidRDefault="00373F0D" w:rsidP="006D003B">
                <w:pPr>
                  <w:rPr>
                    <w:color w:val="002060"/>
                    <w:szCs w:val="20"/>
                  </w:rPr>
                </w:pPr>
                <w:r>
                  <w:rPr>
                    <w:color w:val="002060"/>
                    <w:szCs w:val="20"/>
                  </w:rPr>
                  <w:t>NA</w:t>
                </w:r>
              </w:p>
            </w:tc>
          </w:sdtContent>
        </w:sdt>
      </w:tr>
      <w:tr w:rsidR="006D7754" w:rsidRPr="002D6064" w14:paraId="1DD9CD4D" w14:textId="77777777" w:rsidTr="00E4415C">
        <w:trPr>
          <w:trHeight w:val="338"/>
          <w:jc w:val="center"/>
        </w:trPr>
        <w:tc>
          <w:tcPr>
            <w:tcW w:w="10504" w:type="dxa"/>
            <w:gridSpan w:val="27"/>
            <w:tcBorders>
              <w:top w:val="single" w:sz="4" w:space="0" w:color="5F6062" w:themeColor="accent3"/>
              <w:bottom w:val="single" w:sz="4" w:space="0" w:color="5F6062" w:themeColor="accent3"/>
            </w:tcBorders>
            <w:shd w:val="clear" w:color="auto" w:fill="DFE6F1" w:themeFill="accent1" w:themeFillTint="33"/>
          </w:tcPr>
          <w:p w14:paraId="1CEBD1BC" w14:textId="77777777" w:rsidR="006D7754" w:rsidRPr="002D6064" w:rsidRDefault="006D7754" w:rsidP="00BA7B9D">
            <w:pPr>
              <w:jc w:val="center"/>
              <w:rPr>
                <w:rFonts w:cs="Arial"/>
                <w:b/>
                <w:sz w:val="28"/>
                <w:szCs w:val="28"/>
              </w:rPr>
            </w:pPr>
            <w:r>
              <w:rPr>
                <w:rFonts w:cs="Arial"/>
                <w:b/>
                <w:sz w:val="28"/>
                <w:szCs w:val="28"/>
              </w:rPr>
              <w:t>Assessment</w:t>
            </w:r>
            <w:r w:rsidRPr="002D6064">
              <w:rPr>
                <w:rFonts w:cs="Arial"/>
                <w:b/>
                <w:sz w:val="28"/>
                <w:szCs w:val="28"/>
              </w:rPr>
              <w:t xml:space="preserve"> Information</w:t>
            </w:r>
            <w:r w:rsidR="005D0BBA">
              <w:rPr>
                <w:rFonts w:cs="Arial"/>
                <w:b/>
                <w:sz w:val="28"/>
                <w:szCs w:val="28"/>
              </w:rPr>
              <w:t xml:space="preserve"> for Student</w:t>
            </w:r>
          </w:p>
        </w:tc>
      </w:tr>
      <w:tr w:rsidR="00394675" w:rsidRPr="00221C57" w14:paraId="58E99B11" w14:textId="77777777" w:rsidTr="00E4415C">
        <w:trPr>
          <w:gridAfter w:val="2"/>
          <w:wAfter w:w="19" w:type="dxa"/>
          <w:trHeight w:val="567"/>
          <w:jc w:val="center"/>
        </w:trPr>
        <w:tc>
          <w:tcPr>
            <w:tcW w:w="3088" w:type="dxa"/>
            <w:gridSpan w:val="3"/>
            <w:tcBorders>
              <w:top w:val="single" w:sz="4" w:space="0" w:color="5F6062" w:themeColor="accent3"/>
              <w:left w:val="nil"/>
              <w:bottom w:val="nil"/>
              <w:right w:val="nil"/>
            </w:tcBorders>
            <w:shd w:val="clear" w:color="auto" w:fill="auto"/>
          </w:tcPr>
          <w:p w14:paraId="47A5C433" w14:textId="77777777" w:rsidR="00394675" w:rsidRDefault="00394675" w:rsidP="00A15524">
            <w:pPr>
              <w:spacing w:before="120"/>
              <w:rPr>
                <w:rFonts w:cs="Arial"/>
                <w:b/>
                <w:sz w:val="22"/>
              </w:rPr>
            </w:pPr>
            <w:r>
              <w:rPr>
                <w:rFonts w:cs="Arial"/>
                <w:b/>
                <w:sz w:val="22"/>
              </w:rPr>
              <w:t>Name</w:t>
            </w:r>
            <w:r w:rsidR="00CF6006">
              <w:rPr>
                <w:rFonts w:cs="Arial"/>
                <w:b/>
                <w:sz w:val="22"/>
              </w:rPr>
              <w:t xml:space="preserve"> of task</w:t>
            </w:r>
          </w:p>
        </w:tc>
        <w:tc>
          <w:tcPr>
            <w:tcW w:w="7397" w:type="dxa"/>
            <w:gridSpan w:val="22"/>
            <w:tcBorders>
              <w:top w:val="single" w:sz="4" w:space="0" w:color="5F6062" w:themeColor="accent3"/>
              <w:left w:val="nil"/>
              <w:bottom w:val="nil"/>
              <w:right w:val="nil"/>
            </w:tcBorders>
            <w:vAlign w:val="center"/>
          </w:tcPr>
          <w:p w14:paraId="3D64A3B8" w14:textId="77777777" w:rsidR="00394675" w:rsidRPr="00860BEE" w:rsidRDefault="007C28A2" w:rsidP="004759C3">
            <w:pPr>
              <w:rPr>
                <w:color w:val="002060"/>
                <w:sz w:val="24"/>
                <w:szCs w:val="24"/>
              </w:rPr>
            </w:pPr>
            <w:r>
              <w:rPr>
                <w:b/>
                <w:color w:val="002060"/>
                <w:sz w:val="24"/>
                <w:szCs w:val="24"/>
              </w:rPr>
              <w:t>A</w:t>
            </w:r>
            <w:r w:rsidR="006D003B">
              <w:rPr>
                <w:b/>
                <w:color w:val="002060"/>
                <w:sz w:val="24"/>
                <w:szCs w:val="24"/>
              </w:rPr>
              <w:t>T1 P</w:t>
            </w:r>
            <w:r>
              <w:rPr>
                <w:b/>
                <w:color w:val="002060"/>
                <w:sz w:val="24"/>
                <w:szCs w:val="24"/>
              </w:rPr>
              <w:t>ersonal interests data search</w:t>
            </w:r>
            <w:r w:rsidR="00CB19E7">
              <w:rPr>
                <w:b/>
                <w:color w:val="002060"/>
                <w:sz w:val="24"/>
                <w:szCs w:val="24"/>
              </w:rPr>
              <w:t xml:space="preserve"> </w:t>
            </w:r>
            <w:r>
              <w:rPr>
                <w:b/>
                <w:color w:val="002060"/>
                <w:sz w:val="24"/>
                <w:szCs w:val="24"/>
              </w:rPr>
              <w:t>app</w:t>
            </w:r>
          </w:p>
        </w:tc>
      </w:tr>
      <w:tr w:rsidR="00394675" w14:paraId="6515CD8C" w14:textId="77777777" w:rsidTr="00E4415C">
        <w:trPr>
          <w:gridAfter w:val="2"/>
          <w:wAfter w:w="19" w:type="dxa"/>
          <w:trHeight w:val="567"/>
          <w:jc w:val="center"/>
        </w:trPr>
        <w:tc>
          <w:tcPr>
            <w:tcW w:w="3088" w:type="dxa"/>
            <w:gridSpan w:val="3"/>
            <w:tcBorders>
              <w:top w:val="nil"/>
              <w:left w:val="nil"/>
              <w:bottom w:val="nil"/>
              <w:right w:val="nil"/>
            </w:tcBorders>
            <w:hideMark/>
          </w:tcPr>
          <w:p w14:paraId="14EEB11F" w14:textId="77777777" w:rsidR="00394675" w:rsidRDefault="00394675" w:rsidP="006A3582">
            <w:pPr>
              <w:spacing w:before="120" w:line="276" w:lineRule="auto"/>
              <w:rPr>
                <w:rFonts w:cs="Arial"/>
                <w:b/>
                <w:sz w:val="22"/>
              </w:rPr>
            </w:pPr>
            <w:r>
              <w:rPr>
                <w:b/>
                <w:sz w:val="22"/>
              </w:rPr>
              <w:t xml:space="preserve">Type of </w:t>
            </w:r>
            <w:r w:rsidR="006A3582">
              <w:rPr>
                <w:b/>
                <w:sz w:val="22"/>
              </w:rPr>
              <w:t>task</w:t>
            </w:r>
          </w:p>
        </w:tc>
        <w:sdt>
          <w:sdtPr>
            <w:rPr>
              <w:color w:val="002060"/>
              <w:sz w:val="22"/>
            </w:rPr>
            <w:alias w:val="Assessment method"/>
            <w:tag w:val="Assessment method"/>
            <w:id w:val="1461390035"/>
            <w:placeholder>
              <w:docPart w:val="089ECADD09AC49E6B3B86E565EA3B7BF"/>
            </w:placeholder>
            <w:comboBox>
              <w:listItem w:value="Choose an item."/>
              <w:listItem w:displayText="Observation" w:value="Observation"/>
              <w:listItem w:displayText="Practical Demonstration" w:value="Practical Demonstration"/>
            </w:comboBox>
          </w:sdtPr>
          <w:sdtEndPr/>
          <w:sdtContent>
            <w:tc>
              <w:tcPr>
                <w:tcW w:w="3964" w:type="dxa"/>
                <w:gridSpan w:val="4"/>
                <w:tcBorders>
                  <w:top w:val="nil"/>
                  <w:left w:val="nil"/>
                  <w:bottom w:val="nil"/>
                  <w:right w:val="nil"/>
                </w:tcBorders>
                <w:vAlign w:val="center"/>
              </w:tcPr>
              <w:p w14:paraId="240DB2DA" w14:textId="77777777" w:rsidR="00394675" w:rsidRDefault="00BD0EF1" w:rsidP="00BA7B9D">
                <w:pPr>
                  <w:spacing w:line="276" w:lineRule="auto"/>
                  <w:rPr>
                    <w:color w:val="002060"/>
                    <w:sz w:val="22"/>
                  </w:rPr>
                </w:pPr>
                <w:r>
                  <w:rPr>
                    <w:color w:val="002060"/>
                    <w:sz w:val="22"/>
                  </w:rPr>
                  <w:t>Observation</w:t>
                </w:r>
              </w:p>
            </w:tc>
          </w:sdtContent>
        </w:sdt>
        <w:tc>
          <w:tcPr>
            <w:tcW w:w="1823" w:type="dxa"/>
            <w:gridSpan w:val="7"/>
            <w:tcBorders>
              <w:top w:val="nil"/>
              <w:left w:val="nil"/>
              <w:bottom w:val="nil"/>
              <w:right w:val="nil"/>
            </w:tcBorders>
            <w:vAlign w:val="center"/>
            <w:hideMark/>
          </w:tcPr>
          <w:p w14:paraId="3C931EB3" w14:textId="77777777" w:rsidR="00394675" w:rsidRDefault="00394675" w:rsidP="00BA7B9D">
            <w:pPr>
              <w:spacing w:line="276" w:lineRule="auto"/>
              <w:rPr>
                <w:color w:val="002060"/>
                <w:sz w:val="22"/>
              </w:rPr>
            </w:pPr>
            <w:r>
              <w:rPr>
                <w:b/>
                <w:sz w:val="22"/>
              </w:rPr>
              <w:t>Task Number</w:t>
            </w:r>
          </w:p>
        </w:tc>
        <w:tc>
          <w:tcPr>
            <w:tcW w:w="505" w:type="dxa"/>
            <w:gridSpan w:val="3"/>
            <w:tcBorders>
              <w:top w:val="nil"/>
              <w:left w:val="nil"/>
              <w:bottom w:val="nil"/>
              <w:right w:val="nil"/>
            </w:tcBorders>
            <w:vAlign w:val="center"/>
            <w:hideMark/>
          </w:tcPr>
          <w:p w14:paraId="730D9A22" w14:textId="77777777" w:rsidR="00394675" w:rsidRDefault="006D003B" w:rsidP="00BA7B9D">
            <w:pPr>
              <w:spacing w:line="276" w:lineRule="auto"/>
              <w:rPr>
                <w:color w:val="002060"/>
                <w:sz w:val="22"/>
              </w:rPr>
            </w:pPr>
            <w:r>
              <w:rPr>
                <w:color w:val="002060"/>
                <w:sz w:val="22"/>
              </w:rPr>
              <w:t>1</w:t>
            </w:r>
          </w:p>
        </w:tc>
        <w:tc>
          <w:tcPr>
            <w:tcW w:w="506" w:type="dxa"/>
            <w:gridSpan w:val="3"/>
            <w:tcBorders>
              <w:top w:val="nil"/>
              <w:left w:val="nil"/>
              <w:bottom w:val="nil"/>
              <w:right w:val="nil"/>
            </w:tcBorders>
            <w:vAlign w:val="center"/>
            <w:hideMark/>
          </w:tcPr>
          <w:p w14:paraId="6BDEF3C6" w14:textId="77777777" w:rsidR="00394675" w:rsidRDefault="00394675" w:rsidP="00BA7B9D">
            <w:pPr>
              <w:spacing w:line="276" w:lineRule="auto"/>
              <w:rPr>
                <w:color w:val="002060"/>
                <w:szCs w:val="20"/>
              </w:rPr>
            </w:pPr>
            <w:r>
              <w:rPr>
                <w:szCs w:val="20"/>
              </w:rPr>
              <w:t>of</w:t>
            </w:r>
          </w:p>
        </w:tc>
        <w:tc>
          <w:tcPr>
            <w:tcW w:w="599" w:type="dxa"/>
            <w:gridSpan w:val="5"/>
            <w:tcBorders>
              <w:top w:val="nil"/>
              <w:left w:val="nil"/>
              <w:bottom w:val="nil"/>
              <w:right w:val="nil"/>
            </w:tcBorders>
            <w:vAlign w:val="center"/>
            <w:hideMark/>
          </w:tcPr>
          <w:p w14:paraId="633AE2A5" w14:textId="77777777" w:rsidR="00394675" w:rsidRDefault="006D003B" w:rsidP="00BA7B9D">
            <w:pPr>
              <w:spacing w:line="276" w:lineRule="auto"/>
              <w:rPr>
                <w:color w:val="002060"/>
                <w:sz w:val="22"/>
              </w:rPr>
            </w:pPr>
            <w:r>
              <w:rPr>
                <w:color w:val="002060"/>
                <w:sz w:val="22"/>
              </w:rPr>
              <w:t>4</w:t>
            </w:r>
          </w:p>
        </w:tc>
      </w:tr>
      <w:tr w:rsidR="00394675" w14:paraId="2D5B877E" w14:textId="77777777" w:rsidTr="00E4415C">
        <w:trPr>
          <w:gridAfter w:val="2"/>
          <w:wAfter w:w="19" w:type="dxa"/>
          <w:trHeight w:val="567"/>
          <w:jc w:val="center"/>
        </w:trPr>
        <w:tc>
          <w:tcPr>
            <w:tcW w:w="3088" w:type="dxa"/>
            <w:gridSpan w:val="3"/>
            <w:tcBorders>
              <w:top w:val="nil"/>
              <w:left w:val="nil"/>
              <w:bottom w:val="nil"/>
              <w:right w:val="nil"/>
            </w:tcBorders>
            <w:hideMark/>
          </w:tcPr>
          <w:p w14:paraId="107B6C7F" w14:textId="77777777" w:rsidR="00394675" w:rsidRDefault="00394675" w:rsidP="00D16E38">
            <w:pPr>
              <w:spacing w:before="120" w:line="276" w:lineRule="auto"/>
              <w:rPr>
                <w:rFonts w:cs="Arial"/>
                <w:b/>
                <w:sz w:val="22"/>
              </w:rPr>
            </w:pPr>
            <w:r>
              <w:rPr>
                <w:rFonts w:cs="Arial"/>
                <w:b/>
                <w:sz w:val="22"/>
              </w:rPr>
              <w:t xml:space="preserve">Where </w:t>
            </w:r>
            <w:r w:rsidR="00D16E38">
              <w:rPr>
                <w:rFonts w:cs="Arial"/>
                <w:b/>
                <w:sz w:val="22"/>
              </w:rPr>
              <w:t>assessment will take place</w:t>
            </w:r>
          </w:p>
        </w:tc>
        <w:tc>
          <w:tcPr>
            <w:tcW w:w="2555" w:type="dxa"/>
            <w:tcBorders>
              <w:top w:val="nil"/>
              <w:left w:val="nil"/>
              <w:bottom w:val="nil"/>
              <w:right w:val="nil"/>
            </w:tcBorders>
            <w:vAlign w:val="center"/>
          </w:tcPr>
          <w:sdt>
            <w:sdtPr>
              <w:rPr>
                <w:color w:val="002060"/>
                <w:sz w:val="22"/>
              </w:rPr>
              <w:alias w:val="location options"/>
              <w:tag w:val="location options"/>
              <w:id w:val="456687808"/>
              <w:placeholder>
                <w:docPart w:val="8B648692C92241F9B12490A226922CBA"/>
              </w:placeholder>
              <w:dropDownList>
                <w:listItem w:value="Choose an item."/>
                <w:listItem w:displayText="The Gordon, in class" w:value="The Gordon, in class"/>
                <w:listItem w:displayText="The Gordon, simulated workplace" w:value="The Gordon, simulated workplace"/>
                <w:listItem w:displayText="The Gordon, in workshop" w:value="The Gordon, in workshop"/>
                <w:listItem w:displayText="In your workplace" w:value="In your workplace"/>
                <w:listItem w:displayText="Trade Training Centre, in class" w:value="Trade Training Centre, in class"/>
                <w:listItem w:displayText="Trade Training Centre, in workshop" w:value="Trade Training Centre, in workshop"/>
                <w:listItem w:displayText="On placement" w:value="On placement"/>
              </w:dropDownList>
            </w:sdtPr>
            <w:sdtEndPr/>
            <w:sdtContent>
              <w:p w14:paraId="69FE088B" w14:textId="77777777" w:rsidR="00394675" w:rsidRDefault="00373F0D" w:rsidP="00BA7B9D">
                <w:pPr>
                  <w:spacing w:line="276" w:lineRule="auto"/>
                  <w:rPr>
                    <w:color w:val="002060"/>
                    <w:sz w:val="22"/>
                  </w:rPr>
                </w:pPr>
                <w:r>
                  <w:rPr>
                    <w:color w:val="002060"/>
                    <w:sz w:val="22"/>
                  </w:rPr>
                  <w:t>The Gordon, in class</w:t>
                </w:r>
              </w:p>
            </w:sdtContent>
          </w:sdt>
        </w:tc>
        <w:tc>
          <w:tcPr>
            <w:tcW w:w="2391" w:type="dxa"/>
            <w:gridSpan w:val="6"/>
            <w:tcBorders>
              <w:top w:val="nil"/>
              <w:left w:val="nil"/>
              <w:bottom w:val="nil"/>
              <w:right w:val="nil"/>
            </w:tcBorders>
            <w:vAlign w:val="center"/>
            <w:hideMark/>
          </w:tcPr>
          <w:p w14:paraId="519AB67B" w14:textId="77777777" w:rsidR="00394675" w:rsidRDefault="00394675" w:rsidP="00BA7B9D">
            <w:pPr>
              <w:spacing w:line="276" w:lineRule="auto"/>
              <w:rPr>
                <w:color w:val="002060"/>
                <w:sz w:val="22"/>
              </w:rPr>
            </w:pPr>
            <w:r>
              <w:rPr>
                <w:rFonts w:cs="Arial"/>
                <w:b/>
                <w:sz w:val="22"/>
              </w:rPr>
              <w:t>Due date</w:t>
            </w:r>
          </w:p>
        </w:tc>
        <w:sdt>
          <w:sdtPr>
            <w:rPr>
              <w:color w:val="002060"/>
              <w:sz w:val="22"/>
            </w:rPr>
            <w:id w:val="178170822"/>
            <w:placeholder>
              <w:docPart w:val="9A40AB90D3D74CB5AB9EED44EF26AB12"/>
            </w:placeholder>
            <w:date w:fullDate="2020-06-26T00:00:00Z">
              <w:dateFormat w:val="d/MM/yyyy"/>
              <w:lid w:val="en-AU"/>
              <w:storeMappedDataAs w:val="dateTime"/>
              <w:calendar w:val="gregorian"/>
            </w:date>
          </w:sdtPr>
          <w:sdtEndPr/>
          <w:sdtContent>
            <w:tc>
              <w:tcPr>
                <w:tcW w:w="2451" w:type="dxa"/>
                <w:gridSpan w:val="15"/>
                <w:tcBorders>
                  <w:top w:val="nil"/>
                  <w:left w:val="nil"/>
                  <w:bottom w:val="nil"/>
                  <w:right w:val="nil"/>
                </w:tcBorders>
                <w:vAlign w:val="center"/>
                <w:hideMark/>
              </w:tcPr>
              <w:p w14:paraId="37575B6F" w14:textId="00BCF86E" w:rsidR="00394675" w:rsidRDefault="00413CFB" w:rsidP="00BA7B9D">
                <w:pPr>
                  <w:spacing w:line="276" w:lineRule="auto"/>
                  <w:rPr>
                    <w:color w:val="002060"/>
                    <w:sz w:val="22"/>
                  </w:rPr>
                </w:pPr>
                <w:r>
                  <w:rPr>
                    <w:color w:val="002060"/>
                    <w:sz w:val="22"/>
                  </w:rPr>
                  <w:t>26/06/2020</w:t>
                </w:r>
              </w:p>
            </w:tc>
          </w:sdtContent>
        </w:sdt>
      </w:tr>
      <w:tr w:rsidR="00394675" w14:paraId="7A47D478" w14:textId="77777777" w:rsidTr="00E4415C">
        <w:trPr>
          <w:gridAfter w:val="1"/>
          <w:wAfter w:w="8" w:type="dxa"/>
          <w:trHeight w:val="567"/>
          <w:jc w:val="center"/>
        </w:trPr>
        <w:tc>
          <w:tcPr>
            <w:tcW w:w="3088" w:type="dxa"/>
            <w:gridSpan w:val="3"/>
            <w:tcBorders>
              <w:top w:val="nil"/>
              <w:left w:val="nil"/>
              <w:bottom w:val="nil"/>
              <w:right w:val="nil"/>
            </w:tcBorders>
          </w:tcPr>
          <w:p w14:paraId="2B69C245" w14:textId="77777777" w:rsidR="00394675" w:rsidRDefault="00394675" w:rsidP="000059B4">
            <w:pPr>
              <w:spacing w:before="120" w:line="276" w:lineRule="auto"/>
              <w:rPr>
                <w:rFonts w:cs="Arial"/>
                <w:b/>
                <w:sz w:val="22"/>
              </w:rPr>
            </w:pPr>
            <w:r>
              <w:rPr>
                <w:rFonts w:cs="Arial"/>
                <w:b/>
                <w:sz w:val="22"/>
              </w:rPr>
              <w:t xml:space="preserve">Time </w:t>
            </w:r>
            <w:r w:rsidR="006E1F77">
              <w:rPr>
                <w:rFonts w:cs="Arial"/>
                <w:b/>
                <w:sz w:val="22"/>
              </w:rPr>
              <w:t xml:space="preserve">you will be </w:t>
            </w:r>
            <w:r w:rsidR="000059B4">
              <w:rPr>
                <w:rFonts w:cs="Arial"/>
                <w:b/>
                <w:sz w:val="22"/>
              </w:rPr>
              <w:t xml:space="preserve">given </w:t>
            </w:r>
            <w:r>
              <w:rPr>
                <w:rFonts w:cs="Arial"/>
                <w:b/>
                <w:sz w:val="22"/>
              </w:rPr>
              <w:t xml:space="preserve">to complete this </w:t>
            </w:r>
            <w:r w:rsidR="006A1AD0">
              <w:rPr>
                <w:rFonts w:cs="Arial"/>
                <w:b/>
                <w:sz w:val="22"/>
              </w:rPr>
              <w:t>assessment</w:t>
            </w:r>
          </w:p>
        </w:tc>
        <w:tc>
          <w:tcPr>
            <w:tcW w:w="2555" w:type="dxa"/>
            <w:tcBorders>
              <w:top w:val="nil"/>
              <w:left w:val="nil"/>
              <w:bottom w:val="nil"/>
              <w:right w:val="nil"/>
            </w:tcBorders>
            <w:vAlign w:val="center"/>
          </w:tcPr>
          <w:p w14:paraId="134E8E36" w14:textId="77777777" w:rsidR="00394675" w:rsidRDefault="00FB54A7" w:rsidP="00BA7B9D">
            <w:pPr>
              <w:spacing w:line="276" w:lineRule="auto"/>
              <w:rPr>
                <w:color w:val="002060"/>
                <w:sz w:val="22"/>
              </w:rPr>
            </w:pPr>
            <w:r>
              <w:rPr>
                <w:color w:val="002060"/>
                <w:sz w:val="22"/>
              </w:rPr>
              <w:t>10 hours</w:t>
            </w:r>
          </w:p>
        </w:tc>
        <w:tc>
          <w:tcPr>
            <w:tcW w:w="2963" w:type="dxa"/>
            <w:gridSpan w:val="8"/>
            <w:tcBorders>
              <w:top w:val="nil"/>
              <w:left w:val="nil"/>
              <w:bottom w:val="nil"/>
              <w:right w:val="nil"/>
            </w:tcBorders>
            <w:vAlign w:val="center"/>
          </w:tcPr>
          <w:p w14:paraId="47B2697C" w14:textId="77777777" w:rsidR="00394675" w:rsidRDefault="00394675" w:rsidP="00BA7B9D">
            <w:pPr>
              <w:spacing w:line="276" w:lineRule="auto"/>
              <w:rPr>
                <w:rFonts w:cs="Arial"/>
                <w:b/>
                <w:sz w:val="22"/>
              </w:rPr>
            </w:pPr>
            <w:r>
              <w:rPr>
                <w:rFonts w:cs="Arial"/>
                <w:b/>
                <w:sz w:val="22"/>
              </w:rPr>
              <w:t>Number of times you must complete this task</w:t>
            </w:r>
          </w:p>
        </w:tc>
        <w:sdt>
          <w:sdtPr>
            <w:rPr>
              <w:color w:val="002060"/>
              <w:sz w:val="22"/>
            </w:rPr>
            <w:alias w:val="times"/>
            <w:tag w:val="times"/>
            <w:id w:val="1635446310"/>
            <w:placeholder>
              <w:docPart w:val="089ECADD09AC49E6B3B86E565EA3B7BF"/>
            </w:placeholder>
            <w:comboBox>
              <w:listItem w:value="Choose an item."/>
              <w:listItem w:displayText="1" w:value="1"/>
              <w:listItem w:displayText="2" w:value="2"/>
              <w:listItem w:displayText="3" w:value="3"/>
              <w:listItem w:displayText="4" w:value="4"/>
              <w:listItem w:displayText="5" w:value="5"/>
            </w:comboBox>
          </w:sdtPr>
          <w:sdtEndPr/>
          <w:sdtContent>
            <w:tc>
              <w:tcPr>
                <w:tcW w:w="1890" w:type="dxa"/>
                <w:gridSpan w:val="14"/>
                <w:tcBorders>
                  <w:top w:val="nil"/>
                  <w:left w:val="nil"/>
                  <w:bottom w:val="nil"/>
                  <w:right w:val="nil"/>
                </w:tcBorders>
                <w:vAlign w:val="center"/>
              </w:tcPr>
              <w:p w14:paraId="228598E9" w14:textId="77777777" w:rsidR="00394675" w:rsidRDefault="00373F0D" w:rsidP="00CD6CA1">
                <w:pPr>
                  <w:spacing w:line="276" w:lineRule="auto"/>
                  <w:rPr>
                    <w:color w:val="002060"/>
                    <w:sz w:val="22"/>
                  </w:rPr>
                </w:pPr>
                <w:r>
                  <w:rPr>
                    <w:color w:val="002060"/>
                    <w:sz w:val="22"/>
                  </w:rPr>
                  <w:t>1</w:t>
                </w:r>
              </w:p>
            </w:tc>
          </w:sdtContent>
        </w:sdt>
      </w:tr>
      <w:tr w:rsidR="008C00A2" w:rsidRPr="00221C57" w14:paraId="6E2C0790"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30AEF7C8" w14:textId="77777777" w:rsidR="008C00A2" w:rsidRPr="00221C57" w:rsidRDefault="008C00A2" w:rsidP="00A15524">
            <w:pPr>
              <w:spacing w:before="120"/>
              <w:rPr>
                <w:rFonts w:cs="Arial"/>
                <w:b/>
                <w:sz w:val="22"/>
              </w:rPr>
            </w:pPr>
            <w:r>
              <w:rPr>
                <w:rFonts w:cs="Arial"/>
                <w:b/>
                <w:sz w:val="22"/>
              </w:rPr>
              <w:t xml:space="preserve">What you are required </w:t>
            </w:r>
            <w:r>
              <w:rPr>
                <w:rFonts w:cs="Arial"/>
                <w:b/>
                <w:sz w:val="22"/>
              </w:rPr>
              <w:br/>
              <w:t>to prepare, do or make</w:t>
            </w:r>
          </w:p>
        </w:tc>
        <w:tc>
          <w:tcPr>
            <w:tcW w:w="7388" w:type="dxa"/>
            <w:gridSpan w:val="21"/>
            <w:tcBorders>
              <w:top w:val="nil"/>
              <w:left w:val="nil"/>
              <w:bottom w:val="nil"/>
              <w:right w:val="nil"/>
            </w:tcBorders>
          </w:tcPr>
          <w:p w14:paraId="4364749F" w14:textId="77777777" w:rsidR="00C574D1" w:rsidRDefault="00C574D1" w:rsidP="00C574D1">
            <w:pPr>
              <w:rPr>
                <w:color w:val="002060"/>
                <w:sz w:val="22"/>
              </w:rPr>
            </w:pPr>
            <w:r>
              <w:rPr>
                <w:color w:val="002060"/>
                <w:sz w:val="22"/>
              </w:rPr>
              <w:t>For this Assessment task you will be provided with a job specification that requires you to evaluate and modify a Python applet code to meet the scope of requirements</w:t>
            </w:r>
          </w:p>
          <w:p w14:paraId="7FDABDBE" w14:textId="77777777" w:rsidR="00C574D1" w:rsidRDefault="00C574D1" w:rsidP="00C574D1">
            <w:pPr>
              <w:rPr>
                <w:color w:val="002060"/>
                <w:sz w:val="22"/>
              </w:rPr>
            </w:pPr>
            <w:r>
              <w:rPr>
                <w:color w:val="002060"/>
                <w:sz w:val="22"/>
              </w:rPr>
              <w:t>The modifications to the applet code will include functions, syntax and the use of Python language features.</w:t>
            </w:r>
          </w:p>
          <w:p w14:paraId="05AE14E4" w14:textId="77777777" w:rsidR="00773096" w:rsidRDefault="00773096" w:rsidP="00C574D1">
            <w:pPr>
              <w:rPr>
                <w:color w:val="002060"/>
                <w:sz w:val="22"/>
              </w:rPr>
            </w:pPr>
            <w:r>
              <w:rPr>
                <w:color w:val="002060"/>
                <w:sz w:val="22"/>
              </w:rPr>
              <w:t>The modified code you produce will need to compile and run and meet job specification requirements</w:t>
            </w:r>
          </w:p>
          <w:p w14:paraId="026433D7" w14:textId="77777777" w:rsidR="000E3743" w:rsidRDefault="000E3743" w:rsidP="00C574D1">
            <w:pPr>
              <w:rPr>
                <w:color w:val="002060"/>
                <w:sz w:val="22"/>
              </w:rPr>
            </w:pPr>
            <w:r>
              <w:rPr>
                <w:color w:val="002060"/>
                <w:sz w:val="22"/>
              </w:rPr>
              <w:t>Download from GordonOnline to your computer the AT1PythonCode.py and rename it to AT1YourName.py.</w:t>
            </w:r>
          </w:p>
          <w:p w14:paraId="59257DBF" w14:textId="00935E67" w:rsidR="00773096" w:rsidRDefault="00773096" w:rsidP="00C574D1">
            <w:pPr>
              <w:rPr>
                <w:color w:val="002060"/>
                <w:sz w:val="22"/>
              </w:rPr>
            </w:pPr>
            <w:r>
              <w:rPr>
                <w:color w:val="002060"/>
                <w:sz w:val="22"/>
              </w:rPr>
              <w:t>Note :</w:t>
            </w:r>
            <w:r w:rsidRPr="007C700D">
              <w:rPr>
                <w:b/>
                <w:color w:val="002060"/>
                <w:sz w:val="22"/>
              </w:rPr>
              <w:t xml:space="preserve"> AT3 Documentation of code, testing and debugging for AT1 and AT2</w:t>
            </w:r>
            <w:r>
              <w:rPr>
                <w:b/>
                <w:color w:val="002060"/>
                <w:sz w:val="22"/>
              </w:rPr>
              <w:t xml:space="preserve"> requires you to: </w:t>
            </w:r>
            <w:r w:rsidR="00C574D1">
              <w:rPr>
                <w:color w:val="002060"/>
                <w:sz w:val="22"/>
              </w:rPr>
              <w:t xml:space="preserve"> </w:t>
            </w:r>
          </w:p>
          <w:p w14:paraId="0E55DC89" w14:textId="77777777" w:rsidR="00773096" w:rsidRDefault="00C574D1" w:rsidP="00F63A01">
            <w:pPr>
              <w:pStyle w:val="ListParagraph"/>
              <w:numPr>
                <w:ilvl w:val="0"/>
                <w:numId w:val="11"/>
              </w:numPr>
              <w:rPr>
                <w:color w:val="002060"/>
                <w:sz w:val="22"/>
              </w:rPr>
            </w:pPr>
            <w:r w:rsidRPr="00F63A01">
              <w:rPr>
                <w:color w:val="002060"/>
                <w:sz w:val="22"/>
              </w:rPr>
              <w:t>document the changes you make in the code</w:t>
            </w:r>
          </w:p>
          <w:p w14:paraId="0EFA3D94" w14:textId="30995782" w:rsidR="00773096" w:rsidRDefault="00C574D1" w:rsidP="00F63A01">
            <w:pPr>
              <w:pStyle w:val="ListParagraph"/>
              <w:numPr>
                <w:ilvl w:val="0"/>
                <w:numId w:val="11"/>
              </w:numPr>
              <w:rPr>
                <w:color w:val="002060"/>
                <w:sz w:val="22"/>
              </w:rPr>
            </w:pPr>
            <w:r w:rsidRPr="00F63A01">
              <w:rPr>
                <w:color w:val="002060"/>
                <w:sz w:val="22"/>
              </w:rPr>
              <w:t xml:space="preserve">document testing, </w:t>
            </w:r>
          </w:p>
          <w:p w14:paraId="31190705" w14:textId="5FB7E3C2" w:rsidR="00C574D1" w:rsidRPr="00F63A01" w:rsidRDefault="00773096" w:rsidP="00F63A01">
            <w:pPr>
              <w:pStyle w:val="ListParagraph"/>
              <w:numPr>
                <w:ilvl w:val="0"/>
                <w:numId w:val="11"/>
              </w:numPr>
              <w:rPr>
                <w:color w:val="002060"/>
                <w:sz w:val="22"/>
              </w:rPr>
            </w:pPr>
            <w:r>
              <w:rPr>
                <w:color w:val="002060"/>
                <w:sz w:val="22"/>
              </w:rPr>
              <w:t xml:space="preserve">List </w:t>
            </w:r>
            <w:r w:rsidR="00C574D1" w:rsidRPr="00F63A01">
              <w:rPr>
                <w:color w:val="002060"/>
                <w:sz w:val="22"/>
              </w:rPr>
              <w:t xml:space="preserve">bugs found and debugging </w:t>
            </w:r>
            <w:r w:rsidR="00BC685F">
              <w:rPr>
                <w:color w:val="002060"/>
                <w:sz w:val="22"/>
              </w:rPr>
              <w:t>steps needed</w:t>
            </w:r>
            <w:proofErr w:type="gramStart"/>
            <w:r w:rsidRPr="00F63A01">
              <w:rPr>
                <w:color w:val="002060"/>
                <w:sz w:val="22"/>
              </w:rPr>
              <w:t>.</w:t>
            </w:r>
            <w:r w:rsidR="00C574D1" w:rsidRPr="00F63A01">
              <w:rPr>
                <w:color w:val="002060"/>
                <w:sz w:val="22"/>
              </w:rPr>
              <w:t>.</w:t>
            </w:r>
            <w:proofErr w:type="gramEnd"/>
            <w:r w:rsidR="00C574D1" w:rsidRPr="00F63A01">
              <w:rPr>
                <w:color w:val="002060"/>
                <w:sz w:val="22"/>
              </w:rPr>
              <w:t xml:space="preserve"> </w:t>
            </w:r>
          </w:p>
          <w:p w14:paraId="282F23C2" w14:textId="2CA97FD4" w:rsidR="00C574D1" w:rsidRDefault="00C574D1" w:rsidP="00C574D1">
            <w:pPr>
              <w:rPr>
                <w:color w:val="002060"/>
                <w:sz w:val="22"/>
              </w:rPr>
            </w:pPr>
            <w:r>
              <w:rPr>
                <w:color w:val="002060"/>
                <w:sz w:val="22"/>
              </w:rPr>
              <w:t>.</w:t>
            </w:r>
          </w:p>
          <w:p w14:paraId="337B9442" w14:textId="77777777" w:rsidR="00C574D1" w:rsidRDefault="00C574D1" w:rsidP="00C574D1">
            <w:pPr>
              <w:rPr>
                <w:color w:val="002060"/>
                <w:sz w:val="22"/>
              </w:rPr>
            </w:pPr>
          </w:p>
          <w:p w14:paraId="26F36618" w14:textId="7D99AAD9" w:rsidR="00F1598B" w:rsidRPr="00CE1DF8" w:rsidRDefault="00F1598B" w:rsidP="00F1598B">
            <w:pPr>
              <w:rPr>
                <w:b/>
                <w:color w:val="002060"/>
                <w:sz w:val="22"/>
              </w:rPr>
            </w:pPr>
            <w:r w:rsidRPr="00CE1DF8">
              <w:rPr>
                <w:b/>
                <w:color w:val="002060"/>
                <w:sz w:val="22"/>
              </w:rPr>
              <w:t>Job specification</w:t>
            </w:r>
            <w:r>
              <w:rPr>
                <w:b/>
                <w:color w:val="002060"/>
                <w:sz w:val="22"/>
              </w:rPr>
              <w:t xml:space="preserve"> – </w:t>
            </w:r>
            <w:r w:rsidR="00577CCC">
              <w:rPr>
                <w:b/>
                <w:color w:val="002060"/>
                <w:sz w:val="22"/>
              </w:rPr>
              <w:t>P</w:t>
            </w:r>
            <w:r>
              <w:rPr>
                <w:b/>
                <w:color w:val="002060"/>
                <w:sz w:val="22"/>
              </w:rPr>
              <w:t>ersonal interests data search</w:t>
            </w:r>
            <w:r w:rsidR="007C28A2">
              <w:rPr>
                <w:b/>
                <w:color w:val="002060"/>
                <w:sz w:val="22"/>
              </w:rPr>
              <w:t xml:space="preserve"> app</w:t>
            </w:r>
          </w:p>
          <w:p w14:paraId="62A07072" w14:textId="77777777" w:rsidR="00C574D1" w:rsidRPr="00CE1DF8" w:rsidRDefault="00C574D1" w:rsidP="00C574D1">
            <w:pPr>
              <w:rPr>
                <w:b/>
                <w:color w:val="002060"/>
                <w:sz w:val="22"/>
              </w:rPr>
            </w:pPr>
          </w:p>
          <w:p w14:paraId="4006BB6D" w14:textId="77777777" w:rsidR="00C574D1" w:rsidRDefault="00C574D1" w:rsidP="00C574D1">
            <w:pPr>
              <w:rPr>
                <w:color w:val="002060"/>
                <w:sz w:val="22"/>
              </w:rPr>
            </w:pPr>
            <w:r>
              <w:rPr>
                <w:color w:val="002060"/>
                <w:sz w:val="22"/>
              </w:rPr>
              <w:t xml:space="preserve">The provided python source file needs to be modified to meet the </w:t>
            </w:r>
            <w:r w:rsidR="007C28A2">
              <w:rPr>
                <w:color w:val="002060"/>
                <w:sz w:val="22"/>
              </w:rPr>
              <w:t xml:space="preserve">job specification </w:t>
            </w:r>
            <w:r>
              <w:rPr>
                <w:color w:val="002060"/>
                <w:sz w:val="22"/>
              </w:rPr>
              <w:t>requirements below:</w:t>
            </w:r>
          </w:p>
          <w:p w14:paraId="5D5121A8" w14:textId="77777777" w:rsidR="00C574D1" w:rsidRPr="00F70A13" w:rsidRDefault="00C574D1" w:rsidP="00C574D1">
            <w:pPr>
              <w:pStyle w:val="ListParagraph"/>
              <w:numPr>
                <w:ilvl w:val="0"/>
                <w:numId w:val="6"/>
              </w:numPr>
              <w:rPr>
                <w:color w:val="002060"/>
                <w:sz w:val="22"/>
              </w:rPr>
            </w:pPr>
            <w:r w:rsidRPr="00F70A13">
              <w:rPr>
                <w:color w:val="002060"/>
                <w:sz w:val="22"/>
              </w:rPr>
              <w:t xml:space="preserve">Modify the window title to display your name and student ID, </w:t>
            </w:r>
          </w:p>
          <w:p w14:paraId="0C851ACD" w14:textId="77777777" w:rsidR="00C574D1" w:rsidRPr="00F70A13" w:rsidRDefault="00C574D1" w:rsidP="00C574D1">
            <w:pPr>
              <w:pStyle w:val="ListParagraph"/>
              <w:numPr>
                <w:ilvl w:val="0"/>
                <w:numId w:val="6"/>
              </w:numPr>
              <w:rPr>
                <w:color w:val="002060"/>
                <w:sz w:val="22"/>
              </w:rPr>
            </w:pPr>
            <w:r w:rsidRPr="00F70A13">
              <w:rPr>
                <w:color w:val="002060"/>
                <w:sz w:val="22"/>
              </w:rPr>
              <w:t xml:space="preserve">Modify the code to use  .gif image that you provide, </w:t>
            </w:r>
          </w:p>
          <w:p w14:paraId="6961EC1C" w14:textId="77777777" w:rsidR="00C574D1" w:rsidRPr="00F70A13" w:rsidRDefault="00C574D1" w:rsidP="00C574D1">
            <w:pPr>
              <w:pStyle w:val="ListParagraph"/>
              <w:numPr>
                <w:ilvl w:val="0"/>
                <w:numId w:val="6"/>
              </w:numPr>
              <w:rPr>
                <w:color w:val="002060"/>
                <w:sz w:val="22"/>
              </w:rPr>
            </w:pPr>
            <w:r w:rsidRPr="00F70A13">
              <w:rPr>
                <w:color w:val="002060"/>
                <w:sz w:val="22"/>
              </w:rPr>
              <w:t>Modify the code of the exit button so the exit button function closes the program</w:t>
            </w:r>
          </w:p>
          <w:p w14:paraId="6CABCC81" w14:textId="77777777" w:rsidR="00C574D1" w:rsidRPr="00F70A13" w:rsidRDefault="00C574D1" w:rsidP="00C574D1">
            <w:pPr>
              <w:pStyle w:val="ListParagraph"/>
              <w:numPr>
                <w:ilvl w:val="0"/>
                <w:numId w:val="6"/>
              </w:numPr>
              <w:rPr>
                <w:color w:val="002060"/>
                <w:sz w:val="22"/>
              </w:rPr>
            </w:pPr>
            <w:r w:rsidRPr="00F70A13">
              <w:rPr>
                <w:color w:val="002060"/>
                <w:sz w:val="22"/>
              </w:rPr>
              <w:t>Modify the exception code to output your own explanation if the dictionary doesn’t contain a key match for the user input</w:t>
            </w:r>
          </w:p>
          <w:p w14:paraId="15D16501" w14:textId="77777777" w:rsidR="00C574D1" w:rsidRPr="00F70A13" w:rsidRDefault="00C574D1" w:rsidP="00C574D1">
            <w:pPr>
              <w:pStyle w:val="ListParagraph"/>
              <w:numPr>
                <w:ilvl w:val="0"/>
                <w:numId w:val="6"/>
              </w:numPr>
              <w:rPr>
                <w:color w:val="002060"/>
                <w:sz w:val="22"/>
              </w:rPr>
            </w:pPr>
            <w:r w:rsidRPr="00F70A13">
              <w:rPr>
                <w:color w:val="002060"/>
                <w:sz w:val="22"/>
              </w:rPr>
              <w:lastRenderedPageBreak/>
              <w:t>Add 3 additional key : value pairs to the dictionary that relate to your personal interest areas</w:t>
            </w:r>
          </w:p>
          <w:p w14:paraId="1D1C9FD2" w14:textId="77777777" w:rsidR="00027487" w:rsidRPr="00373F0D" w:rsidRDefault="00C574D1" w:rsidP="00373F0D">
            <w:pPr>
              <w:pStyle w:val="ListParagraph"/>
              <w:numPr>
                <w:ilvl w:val="0"/>
                <w:numId w:val="6"/>
              </w:numPr>
              <w:rPr>
                <w:color w:val="002060"/>
                <w:sz w:val="22"/>
              </w:rPr>
            </w:pPr>
            <w:r w:rsidRPr="00373F0D">
              <w:rPr>
                <w:color w:val="002060"/>
                <w:sz w:val="22"/>
              </w:rPr>
              <w:t>Document all code</w:t>
            </w:r>
            <w:bookmarkStart w:id="0" w:name="_GoBack"/>
            <w:bookmarkEnd w:id="0"/>
            <w:r w:rsidRPr="00373F0D">
              <w:rPr>
                <w:color w:val="002060"/>
                <w:sz w:val="22"/>
              </w:rPr>
              <w:t xml:space="preserve"> changes, the test procedures you used and at least 2 bugs you rectified in the modification and testing process</w:t>
            </w:r>
            <w:r w:rsidR="00577CCC">
              <w:rPr>
                <w:color w:val="002060"/>
                <w:sz w:val="22"/>
              </w:rPr>
              <w:t xml:space="preserve"> (this will need to be submitted for Assessment task 3 AT3.)</w:t>
            </w:r>
          </w:p>
        </w:tc>
      </w:tr>
      <w:tr w:rsidR="00860BEE" w:rsidRPr="00221C57" w14:paraId="0DE417F1" w14:textId="77777777" w:rsidTr="00E4415C">
        <w:trPr>
          <w:trHeight w:val="851"/>
          <w:jc w:val="center"/>
        </w:trPr>
        <w:tc>
          <w:tcPr>
            <w:tcW w:w="3088" w:type="dxa"/>
            <w:gridSpan w:val="3"/>
            <w:tcBorders>
              <w:top w:val="nil"/>
              <w:left w:val="nil"/>
              <w:bottom w:val="nil"/>
              <w:right w:val="nil"/>
            </w:tcBorders>
            <w:shd w:val="clear" w:color="auto" w:fill="auto"/>
          </w:tcPr>
          <w:p w14:paraId="2A2B1C12" w14:textId="77777777" w:rsidR="00860BEE" w:rsidRDefault="00860BEE" w:rsidP="0017219D">
            <w:pPr>
              <w:spacing w:before="120"/>
              <w:rPr>
                <w:rFonts w:cs="Arial"/>
                <w:b/>
                <w:sz w:val="22"/>
              </w:rPr>
            </w:pPr>
            <w:r>
              <w:rPr>
                <w:rFonts w:cs="Arial"/>
                <w:b/>
                <w:sz w:val="22"/>
              </w:rPr>
              <w:lastRenderedPageBreak/>
              <w:t>Speci</w:t>
            </w:r>
            <w:r w:rsidR="0017219D">
              <w:rPr>
                <w:rFonts w:cs="Arial"/>
                <w:b/>
                <w:sz w:val="22"/>
              </w:rPr>
              <w:t xml:space="preserve">fic Assessment </w:t>
            </w:r>
            <w:r>
              <w:rPr>
                <w:rFonts w:cs="Arial"/>
                <w:b/>
                <w:sz w:val="22"/>
              </w:rPr>
              <w:t xml:space="preserve">requirements </w:t>
            </w:r>
            <w:r w:rsidR="00D1466B">
              <w:rPr>
                <w:rFonts w:cs="Arial"/>
                <w:b/>
                <w:sz w:val="22"/>
              </w:rPr>
              <w:t>(if any)</w:t>
            </w:r>
            <w:r>
              <w:rPr>
                <w:rFonts w:cs="Arial"/>
                <w:b/>
                <w:sz w:val="22"/>
              </w:rPr>
              <w:br/>
            </w:r>
          </w:p>
        </w:tc>
        <w:tc>
          <w:tcPr>
            <w:tcW w:w="7416" w:type="dxa"/>
            <w:gridSpan w:val="24"/>
            <w:tcBorders>
              <w:top w:val="nil"/>
              <w:left w:val="nil"/>
              <w:bottom w:val="nil"/>
              <w:right w:val="nil"/>
            </w:tcBorders>
            <w:vAlign w:val="center"/>
          </w:tcPr>
          <w:p w14:paraId="52E0A2A6" w14:textId="77777777" w:rsidR="00FB54A7" w:rsidRDefault="00FB54A7" w:rsidP="00FB54A7">
            <w:pPr>
              <w:pStyle w:val="BodyText"/>
              <w:kinsoku w:val="0"/>
              <w:overflowPunct w:val="0"/>
              <w:spacing w:before="69"/>
              <w:ind w:left="346"/>
              <w:rPr>
                <w:spacing w:val="-1"/>
              </w:rPr>
            </w:pPr>
            <w:r>
              <w:t>Evaluating</w:t>
            </w:r>
            <w:r>
              <w:rPr>
                <w:spacing w:val="-3"/>
              </w:rPr>
              <w:t xml:space="preserve"> </w:t>
            </w:r>
            <w:r>
              <w:rPr>
                <w:spacing w:val="-1"/>
              </w:rPr>
              <w:t>and</w:t>
            </w:r>
            <w:r>
              <w:t xml:space="preserve"> modifying</w:t>
            </w:r>
            <w:r>
              <w:rPr>
                <w:spacing w:val="-3"/>
              </w:rPr>
              <w:t xml:space="preserve"> </w:t>
            </w:r>
            <w:r>
              <w:rPr>
                <w:spacing w:val="-1"/>
              </w:rPr>
              <w:t>programs</w:t>
            </w:r>
            <w:r>
              <w:t xml:space="preserve"> </w:t>
            </w:r>
            <w:r>
              <w:rPr>
                <w:spacing w:val="-1"/>
              </w:rPr>
              <w:t>written</w:t>
            </w:r>
            <w:r>
              <w:t xml:space="preserve"> in</w:t>
            </w:r>
            <w:r>
              <w:rPr>
                <w:spacing w:val="30"/>
              </w:rPr>
              <w:t xml:space="preserve"> </w:t>
            </w:r>
            <w:r>
              <w:rPr>
                <w:spacing w:val="-1"/>
              </w:rPr>
              <w:t>object</w:t>
            </w:r>
            <w:r>
              <w:t xml:space="preserve"> </w:t>
            </w:r>
            <w:r>
              <w:rPr>
                <w:spacing w:val="-1"/>
              </w:rPr>
              <w:t>oriented</w:t>
            </w:r>
            <w:r>
              <w:t xml:space="preserve"> </w:t>
            </w:r>
            <w:r>
              <w:rPr>
                <w:spacing w:val="-1"/>
              </w:rPr>
              <w:t>code,</w:t>
            </w:r>
            <w:r>
              <w:t xml:space="preserve"> </w:t>
            </w:r>
            <w:r>
              <w:rPr>
                <w:spacing w:val="-1"/>
              </w:rPr>
              <w:t>programming</w:t>
            </w:r>
            <w:r>
              <w:rPr>
                <w:spacing w:val="-2"/>
              </w:rPr>
              <w:t xml:space="preserve"> </w:t>
            </w:r>
            <w:r>
              <w:rPr>
                <w:spacing w:val="-1"/>
              </w:rPr>
              <w:t>language</w:t>
            </w:r>
            <w:r>
              <w:rPr>
                <w:spacing w:val="61"/>
              </w:rPr>
              <w:t xml:space="preserve"> </w:t>
            </w:r>
            <w:r>
              <w:t>must include</w:t>
            </w:r>
            <w:r>
              <w:rPr>
                <w:spacing w:val="-1"/>
              </w:rPr>
              <w:t xml:space="preserve"> at</w:t>
            </w:r>
            <w:r>
              <w:t xml:space="preserve"> </w:t>
            </w:r>
            <w:r>
              <w:rPr>
                <w:spacing w:val="-1"/>
              </w:rPr>
              <w:t>least</w:t>
            </w:r>
            <w:r>
              <w:t xml:space="preserve"> the</w:t>
            </w:r>
            <w:r>
              <w:rPr>
                <w:spacing w:val="-1"/>
              </w:rPr>
              <w:t xml:space="preserve"> </w:t>
            </w:r>
            <w:r>
              <w:t>following</w:t>
            </w:r>
            <w:r>
              <w:rPr>
                <w:spacing w:val="-3"/>
              </w:rPr>
              <w:t xml:space="preserve"> </w:t>
            </w:r>
            <w:r>
              <w:rPr>
                <w:spacing w:val="-1"/>
              </w:rPr>
              <w:t>features:</w:t>
            </w:r>
          </w:p>
          <w:p w14:paraId="0ECC986B"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68"/>
              <w:rPr>
                <w:spacing w:val="-1"/>
              </w:rPr>
            </w:pPr>
            <w:r>
              <w:br w:type="column"/>
            </w:r>
            <w:r>
              <w:rPr>
                <w:spacing w:val="-1"/>
              </w:rPr>
              <w:t>graphical</w:t>
            </w:r>
            <w:r>
              <w:t xml:space="preserve"> User</w:t>
            </w:r>
            <w:r>
              <w:rPr>
                <w:spacing w:val="1"/>
              </w:rPr>
              <w:t xml:space="preserve"> </w:t>
            </w:r>
            <w:r>
              <w:rPr>
                <w:spacing w:val="-1"/>
              </w:rPr>
              <w:t>Interfaces</w:t>
            </w:r>
          </w:p>
          <w:p w14:paraId="59FFF9BE"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1" w:line="293" w:lineRule="exact"/>
              <w:rPr>
                <w:spacing w:val="-1"/>
              </w:rPr>
            </w:pPr>
            <w:r>
              <w:rPr>
                <w:spacing w:val="-1"/>
              </w:rPr>
              <w:t>applets</w:t>
            </w:r>
            <w:r>
              <w:t xml:space="preserve"> </w:t>
            </w:r>
            <w:r>
              <w:rPr>
                <w:spacing w:val="-1"/>
              </w:rPr>
              <w:t>and</w:t>
            </w:r>
            <w:r>
              <w:rPr>
                <w:spacing w:val="2"/>
              </w:rPr>
              <w:t xml:space="preserve"> </w:t>
            </w:r>
            <w:r>
              <w:rPr>
                <w:spacing w:val="-1"/>
              </w:rPr>
              <w:t>graphics</w:t>
            </w:r>
          </w:p>
          <w:p w14:paraId="4C1CC2B1"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1" w:line="293" w:lineRule="exact"/>
              <w:rPr>
                <w:spacing w:val="-1"/>
              </w:rPr>
            </w:pPr>
            <w:r>
              <w:rPr>
                <w:spacing w:val="-1"/>
              </w:rPr>
              <w:t>Exceptions</w:t>
            </w:r>
          </w:p>
          <w:p w14:paraId="0665E3E2" w14:textId="77777777" w:rsidR="00027487" w:rsidRDefault="00027487" w:rsidP="00FB54A7">
            <w:pPr>
              <w:rPr>
                <w:color w:val="002060"/>
                <w:sz w:val="22"/>
              </w:rPr>
            </w:pPr>
          </w:p>
        </w:tc>
      </w:tr>
      <w:tr w:rsidR="008C00A2" w:rsidRPr="00221C57" w14:paraId="65C3B350"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02772CEE" w14:textId="77777777" w:rsidR="008C00A2" w:rsidRPr="00221C57" w:rsidRDefault="008C00A2" w:rsidP="00A15524">
            <w:pPr>
              <w:spacing w:before="120"/>
              <w:rPr>
                <w:rFonts w:cs="Arial"/>
                <w:b/>
                <w:sz w:val="22"/>
              </w:rPr>
            </w:pPr>
            <w:r>
              <w:rPr>
                <w:rFonts w:cs="Arial"/>
                <w:b/>
                <w:sz w:val="22"/>
              </w:rPr>
              <w:t>What skills and knowledge you need to demonstrate</w:t>
            </w:r>
          </w:p>
        </w:tc>
        <w:tc>
          <w:tcPr>
            <w:tcW w:w="7388" w:type="dxa"/>
            <w:gridSpan w:val="21"/>
            <w:tcBorders>
              <w:top w:val="nil"/>
              <w:left w:val="nil"/>
              <w:bottom w:val="nil"/>
              <w:right w:val="nil"/>
            </w:tcBorders>
          </w:tcPr>
          <w:p w14:paraId="310358AA"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applying computer function features to object oriented programming</w:t>
            </w:r>
          </w:p>
          <w:p w14:paraId="686D400F"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 xml:space="preserve">applying relevant work health and safety requirements </w:t>
            </w:r>
          </w:p>
          <w:p w14:paraId="423F692C"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applying syntax to evaluating and modifying program/s</w:t>
            </w:r>
          </w:p>
          <w:p w14:paraId="15B2A224"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dealing with unplanned events</w:t>
            </w:r>
          </w:p>
          <w:p w14:paraId="0102FACD"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preparing to and evaluating and modifying programs in object oriented code</w:t>
            </w:r>
          </w:p>
          <w:p w14:paraId="6A5C3508"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rectifying problem and bugs in code</w:t>
            </w:r>
          </w:p>
          <w:p w14:paraId="6E6B5456"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selecting relevant development kit and software</w:t>
            </w:r>
          </w:p>
          <w:p w14:paraId="268F6A25"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testing and documenting modified programs in object oriented code</w:t>
            </w:r>
          </w:p>
          <w:p w14:paraId="66E7CD81" w14:textId="77777777" w:rsidR="00FB54A7" w:rsidRPr="00FB54A7" w:rsidRDefault="00FB54A7" w:rsidP="00FB54A7">
            <w:pPr>
              <w:pStyle w:val="ListParagraph"/>
              <w:numPr>
                <w:ilvl w:val="0"/>
                <w:numId w:val="10"/>
              </w:numPr>
              <w:rPr>
                <w:color w:val="002060"/>
                <w:sz w:val="22"/>
              </w:rPr>
            </w:pPr>
            <w:r w:rsidRPr="00FB54A7">
              <w:rPr>
                <w:color w:val="606F25" w:themeColor="accent2" w:themeShade="80"/>
                <w:szCs w:val="20"/>
              </w:rPr>
              <w:t>Using key features of object oriented programming to evaluate and modify program</w:t>
            </w:r>
          </w:p>
        </w:tc>
      </w:tr>
      <w:tr w:rsidR="00340C2F" w:rsidRPr="00221C57" w14:paraId="5694B18B"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1FC30205" w14:textId="77777777" w:rsidR="00340C2F" w:rsidRDefault="00340C2F" w:rsidP="00A15524">
            <w:pPr>
              <w:spacing w:before="120"/>
              <w:rPr>
                <w:rFonts w:cs="Arial"/>
                <w:b/>
                <w:sz w:val="22"/>
              </w:rPr>
            </w:pPr>
            <w:r>
              <w:rPr>
                <w:rFonts w:cs="Arial"/>
                <w:b/>
                <w:sz w:val="22"/>
              </w:rPr>
              <w:t>Your assessor will provide these resources</w:t>
            </w:r>
          </w:p>
        </w:tc>
        <w:tc>
          <w:tcPr>
            <w:tcW w:w="7388" w:type="dxa"/>
            <w:gridSpan w:val="21"/>
            <w:tcBorders>
              <w:top w:val="nil"/>
              <w:left w:val="nil"/>
              <w:bottom w:val="nil"/>
              <w:right w:val="nil"/>
            </w:tcBorders>
          </w:tcPr>
          <w:p w14:paraId="17313A42" w14:textId="77777777" w:rsidR="00340C2F" w:rsidRDefault="00FB54A7" w:rsidP="00BA7B9D">
            <w:pPr>
              <w:rPr>
                <w:color w:val="606F25" w:themeColor="accent2" w:themeShade="80"/>
                <w:szCs w:val="20"/>
              </w:rPr>
            </w:pPr>
            <w:r>
              <w:rPr>
                <w:color w:val="606F25" w:themeColor="accent2" w:themeShade="80"/>
                <w:szCs w:val="20"/>
              </w:rPr>
              <w:t>Python app source code to be modified, IDLE, computer</w:t>
            </w:r>
            <w:r w:rsidR="00577CCC">
              <w:rPr>
                <w:color w:val="606F25" w:themeColor="accent2" w:themeShade="80"/>
                <w:szCs w:val="20"/>
              </w:rPr>
              <w:t xml:space="preserve"> with Python installed</w:t>
            </w:r>
            <w:r>
              <w:rPr>
                <w:color w:val="606F25" w:themeColor="accent2" w:themeShade="80"/>
                <w:szCs w:val="20"/>
              </w:rPr>
              <w:t xml:space="preserve"> and internet</w:t>
            </w:r>
          </w:p>
        </w:tc>
      </w:tr>
      <w:tr w:rsidR="008C00A2" w:rsidRPr="00221C57" w14:paraId="2A4500C4"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216C0AD9" w14:textId="77777777" w:rsidR="008C00A2" w:rsidRDefault="00340C2F" w:rsidP="00A15524">
            <w:pPr>
              <w:spacing w:before="120"/>
              <w:rPr>
                <w:rFonts w:cs="Arial"/>
                <w:b/>
                <w:sz w:val="22"/>
              </w:rPr>
            </w:pPr>
            <w:r>
              <w:rPr>
                <w:rFonts w:cs="Arial"/>
                <w:b/>
                <w:sz w:val="22"/>
              </w:rPr>
              <w:t>You (the student) will need to provide these resources</w:t>
            </w:r>
          </w:p>
        </w:tc>
        <w:tc>
          <w:tcPr>
            <w:tcW w:w="7388" w:type="dxa"/>
            <w:gridSpan w:val="21"/>
            <w:tcBorders>
              <w:top w:val="nil"/>
              <w:left w:val="nil"/>
              <w:bottom w:val="nil"/>
              <w:right w:val="nil"/>
            </w:tcBorders>
          </w:tcPr>
          <w:p w14:paraId="48E8E925" w14:textId="77777777" w:rsidR="008C00A2" w:rsidRDefault="00340C2F" w:rsidP="00591EA8">
            <w:pPr>
              <w:rPr>
                <w:color w:val="002060"/>
                <w:sz w:val="22"/>
              </w:rPr>
            </w:pPr>
            <w:r>
              <w:rPr>
                <w:color w:val="606F25" w:themeColor="accent2" w:themeShade="80"/>
                <w:szCs w:val="20"/>
              </w:rPr>
              <w:t>Nil</w:t>
            </w:r>
          </w:p>
        </w:tc>
      </w:tr>
      <w:tr w:rsidR="00591EA8" w:rsidRPr="00221C57" w14:paraId="500AE541"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343B2E41" w14:textId="77777777" w:rsidR="00591EA8" w:rsidRDefault="00591EA8" w:rsidP="00591EA8">
            <w:pPr>
              <w:spacing w:before="120"/>
              <w:rPr>
                <w:rFonts w:cs="Arial"/>
                <w:b/>
                <w:sz w:val="22"/>
              </w:rPr>
            </w:pPr>
            <w:r>
              <w:rPr>
                <w:rFonts w:cs="Arial"/>
                <w:b/>
                <w:sz w:val="22"/>
              </w:rPr>
              <w:t>Before you start this task</w:t>
            </w:r>
          </w:p>
        </w:tc>
        <w:tc>
          <w:tcPr>
            <w:tcW w:w="7388" w:type="dxa"/>
            <w:gridSpan w:val="21"/>
            <w:tcBorders>
              <w:top w:val="nil"/>
              <w:left w:val="nil"/>
              <w:bottom w:val="nil"/>
              <w:right w:val="nil"/>
            </w:tcBorders>
          </w:tcPr>
          <w:p w14:paraId="5D6A3F4A" w14:textId="77777777" w:rsidR="00591EA8" w:rsidRPr="00005AF2" w:rsidRDefault="00591EA8" w:rsidP="00591EA8">
            <w:pPr>
              <w:rPr>
                <w:color w:val="002060"/>
                <w:szCs w:val="20"/>
              </w:rPr>
            </w:pPr>
            <w:r>
              <w:rPr>
                <w:color w:val="002060"/>
                <w:sz w:val="22"/>
              </w:rPr>
              <w:t xml:space="preserve">Using a blue or black pen please complete the </w:t>
            </w:r>
            <w:r w:rsidRPr="00753E92">
              <w:rPr>
                <w:i/>
                <w:color w:val="002060"/>
                <w:sz w:val="22"/>
              </w:rPr>
              <w:t>Student Information</w:t>
            </w:r>
            <w:r>
              <w:rPr>
                <w:color w:val="002060"/>
                <w:sz w:val="22"/>
              </w:rPr>
              <w:t xml:space="preserve"> section on the Record of Observation Sheet. Please write your full name (both first and last name), student identification number, date and sign the sheet.</w:t>
            </w:r>
          </w:p>
        </w:tc>
      </w:tr>
      <w:tr w:rsidR="00653C99" w:rsidRPr="00221C57" w14:paraId="0D0835AA"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4D09D39E" w14:textId="77777777" w:rsidR="00653C99" w:rsidRDefault="00062F60" w:rsidP="00A15524">
            <w:pPr>
              <w:spacing w:before="120"/>
              <w:rPr>
                <w:rFonts w:cs="Arial"/>
                <w:b/>
                <w:sz w:val="22"/>
              </w:rPr>
            </w:pPr>
            <w:r>
              <w:rPr>
                <w:rFonts w:cs="Arial"/>
                <w:b/>
                <w:sz w:val="22"/>
              </w:rPr>
              <w:t>After you complete the task</w:t>
            </w:r>
          </w:p>
        </w:tc>
        <w:tc>
          <w:tcPr>
            <w:tcW w:w="7388" w:type="dxa"/>
            <w:gridSpan w:val="21"/>
            <w:tcBorders>
              <w:top w:val="nil"/>
              <w:left w:val="nil"/>
              <w:bottom w:val="nil"/>
              <w:right w:val="nil"/>
            </w:tcBorders>
          </w:tcPr>
          <w:p w14:paraId="0D08288C" w14:textId="77777777" w:rsidR="00653C99" w:rsidRDefault="000F7059" w:rsidP="002E3EF2">
            <w:pPr>
              <w:rPr>
                <w:color w:val="002060"/>
                <w:sz w:val="22"/>
              </w:rPr>
            </w:pPr>
            <w:r>
              <w:rPr>
                <w:color w:val="002060"/>
                <w:sz w:val="22"/>
              </w:rPr>
              <w:t>You will be given feedback from your Assessor</w:t>
            </w:r>
            <w:r w:rsidR="0089197E">
              <w:rPr>
                <w:color w:val="002060"/>
                <w:sz w:val="22"/>
              </w:rPr>
              <w:t xml:space="preserve"> and be advised of your result</w:t>
            </w:r>
            <w:r w:rsidR="00027487">
              <w:rPr>
                <w:color w:val="002060"/>
                <w:sz w:val="22"/>
              </w:rPr>
              <w:t xml:space="preserve">. </w:t>
            </w:r>
            <w:r>
              <w:rPr>
                <w:color w:val="002060"/>
                <w:sz w:val="22"/>
              </w:rPr>
              <w:t>When all assessment tasks for the unit have been completed you will be given a copy of the Unit Outcome Summary for your records</w:t>
            </w:r>
          </w:p>
        </w:tc>
      </w:tr>
      <w:tr w:rsidR="00E50446" w:rsidRPr="00E50446" w14:paraId="34FCA975" w14:textId="77777777" w:rsidTr="00E4415C">
        <w:trPr>
          <w:gridAfter w:val="3"/>
          <w:wAfter w:w="28" w:type="dxa"/>
          <w:trHeight w:val="338"/>
          <w:jc w:val="center"/>
        </w:trPr>
        <w:tc>
          <w:tcPr>
            <w:tcW w:w="10476" w:type="dxa"/>
            <w:gridSpan w:val="24"/>
            <w:tcBorders>
              <w:top w:val="single" w:sz="4" w:space="0" w:color="5F6062" w:themeColor="accent3"/>
              <w:bottom w:val="single" w:sz="4" w:space="0" w:color="5F6062" w:themeColor="accent3"/>
            </w:tcBorders>
            <w:shd w:val="clear" w:color="auto" w:fill="DFE6F1" w:themeFill="accent1" w:themeFillTint="33"/>
          </w:tcPr>
          <w:p w14:paraId="0EFF7415" w14:textId="77777777" w:rsidR="00005AFD" w:rsidRDefault="00E50446" w:rsidP="00005AFD">
            <w:pPr>
              <w:pageBreakBefore/>
              <w:jc w:val="center"/>
              <w:rPr>
                <w:rFonts w:cs="Arial"/>
                <w:b/>
                <w:sz w:val="28"/>
                <w:szCs w:val="28"/>
              </w:rPr>
            </w:pPr>
            <w:r w:rsidRPr="00E50446">
              <w:rPr>
                <w:rFonts w:cs="Arial"/>
                <w:b/>
                <w:sz w:val="28"/>
                <w:szCs w:val="28"/>
              </w:rPr>
              <w:lastRenderedPageBreak/>
              <w:t>RECORD</w:t>
            </w:r>
            <w:r>
              <w:rPr>
                <w:rFonts w:cs="Arial"/>
                <w:b/>
                <w:sz w:val="28"/>
                <w:szCs w:val="28"/>
              </w:rPr>
              <w:t xml:space="preserve"> </w:t>
            </w:r>
            <w:r w:rsidR="006A1AD0">
              <w:rPr>
                <w:rFonts w:cs="Arial"/>
                <w:b/>
                <w:sz w:val="28"/>
                <w:szCs w:val="28"/>
              </w:rPr>
              <w:t xml:space="preserve">OF OBSERVATION </w:t>
            </w:r>
          </w:p>
          <w:p w14:paraId="7914FB61" w14:textId="77777777" w:rsidR="004D606F" w:rsidRPr="00E50446" w:rsidRDefault="004D606F" w:rsidP="00005AFD">
            <w:pPr>
              <w:pageBreakBefore/>
              <w:jc w:val="center"/>
              <w:rPr>
                <w:rFonts w:cs="Arial"/>
                <w:b/>
                <w:sz w:val="28"/>
                <w:szCs w:val="28"/>
              </w:rPr>
            </w:pPr>
            <w:r w:rsidRPr="001A481E">
              <w:rPr>
                <w:rFonts w:cs="Arial"/>
                <w:b/>
                <w:sz w:val="28"/>
                <w:szCs w:val="28"/>
              </w:rPr>
              <w:t>Student Information</w:t>
            </w:r>
          </w:p>
        </w:tc>
      </w:tr>
      <w:tr w:rsidR="005F2BD4" w:rsidRPr="00221C57" w14:paraId="50CDFF81" w14:textId="77777777" w:rsidTr="00E4415C">
        <w:trPr>
          <w:gridAfter w:val="4"/>
          <w:wAfter w:w="38" w:type="dxa"/>
          <w:trHeight w:val="567"/>
          <w:jc w:val="center"/>
        </w:trPr>
        <w:tc>
          <w:tcPr>
            <w:tcW w:w="2695"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5BFDB2A9" w14:textId="77777777" w:rsidR="005F2BD4" w:rsidRPr="00221C57" w:rsidRDefault="005F2BD4" w:rsidP="00511815">
            <w:pPr>
              <w:rPr>
                <w:rFonts w:cs="Arial"/>
                <w:b/>
                <w:sz w:val="22"/>
              </w:rPr>
            </w:pPr>
            <w:r w:rsidRPr="00221C57">
              <w:rPr>
                <w:rFonts w:cs="Arial"/>
                <w:b/>
                <w:sz w:val="22"/>
              </w:rPr>
              <w:t>Student’</w:t>
            </w:r>
            <w:r>
              <w:rPr>
                <w:rFonts w:cs="Arial"/>
                <w:b/>
                <w:sz w:val="22"/>
              </w:rPr>
              <w:t>s Name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2EBBF056" w14:textId="77777777" w:rsidR="005F2BD4" w:rsidRPr="00070BEF" w:rsidRDefault="005F2BD4" w:rsidP="00511815">
            <w:pPr>
              <w:pStyle w:val="BodyText"/>
              <w:spacing w:before="0"/>
              <w:rPr>
                <w:rFonts w:cs="Arial"/>
                <w:color w:val="002060"/>
                <w:szCs w:val="22"/>
              </w:rPr>
            </w:pPr>
          </w:p>
        </w:tc>
        <w:tc>
          <w:tcPr>
            <w:tcW w:w="1799" w:type="dxa"/>
            <w:gridSpan w:val="4"/>
            <w:tcBorders>
              <w:top w:val="single" w:sz="4" w:space="0" w:color="5F6062" w:themeColor="accent3"/>
              <w:left w:val="single" w:sz="4" w:space="0" w:color="auto"/>
              <w:bottom w:val="single" w:sz="4" w:space="0" w:color="5F6062" w:themeColor="accent3"/>
            </w:tcBorders>
            <w:vAlign w:val="center"/>
          </w:tcPr>
          <w:p w14:paraId="7AFFDF24" w14:textId="77777777" w:rsidR="005F2BD4" w:rsidRPr="00070BEF" w:rsidRDefault="005F2BD4" w:rsidP="00157E5A">
            <w:pPr>
              <w:pStyle w:val="BodyText"/>
              <w:spacing w:before="0"/>
              <w:rPr>
                <w:rFonts w:cs="Arial"/>
                <w:color w:val="002060"/>
                <w:szCs w:val="22"/>
              </w:rPr>
            </w:pPr>
            <w:r w:rsidRPr="00221C57">
              <w:rPr>
                <w:rFonts w:cs="Arial"/>
                <w:b/>
              </w:rPr>
              <w:t>Student ID No.</w:t>
            </w:r>
          </w:p>
        </w:tc>
        <w:tc>
          <w:tcPr>
            <w:tcW w:w="308" w:type="dxa"/>
            <w:gridSpan w:val="2"/>
            <w:tcBorders>
              <w:top w:val="single" w:sz="4" w:space="0" w:color="5F6062" w:themeColor="accent3"/>
              <w:left w:val="single" w:sz="4" w:space="0" w:color="auto"/>
              <w:bottom w:val="single" w:sz="4" w:space="0" w:color="5F6062" w:themeColor="accent3"/>
              <w:right w:val="single" w:sz="4" w:space="0" w:color="B0B1B3" w:themeColor="accent4"/>
            </w:tcBorders>
            <w:vAlign w:val="center"/>
          </w:tcPr>
          <w:p w14:paraId="4520685B" w14:textId="77777777" w:rsidR="005F2BD4" w:rsidRPr="00070BEF" w:rsidRDefault="005F2BD4" w:rsidP="00511815">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075043B4" w14:textId="77777777" w:rsidR="005F2BD4" w:rsidRPr="00070BEF" w:rsidRDefault="005F2BD4" w:rsidP="00511815">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2D41FF4C" w14:textId="77777777" w:rsidR="005F2BD4" w:rsidRPr="00070BEF" w:rsidRDefault="005F2BD4" w:rsidP="00511815">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57EBD535" w14:textId="77777777" w:rsidR="005F2BD4" w:rsidRPr="00070BEF" w:rsidRDefault="005F2BD4" w:rsidP="00511815">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0D5F40DA" w14:textId="77777777" w:rsidR="005F2BD4" w:rsidRPr="00070BEF" w:rsidRDefault="005F2BD4" w:rsidP="00511815">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1A47A292" w14:textId="77777777" w:rsidR="005F2BD4" w:rsidRPr="00070BEF" w:rsidRDefault="005F2BD4" w:rsidP="00511815">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4934776E" w14:textId="77777777" w:rsidR="005F2BD4" w:rsidRPr="00070BEF" w:rsidRDefault="005F2BD4" w:rsidP="00511815">
            <w:pPr>
              <w:pStyle w:val="BodyText"/>
              <w:spacing w:before="0"/>
              <w:rPr>
                <w:rFonts w:cs="Arial"/>
                <w:color w:val="002060"/>
                <w:szCs w:val="22"/>
              </w:rPr>
            </w:pPr>
          </w:p>
        </w:tc>
        <w:tc>
          <w:tcPr>
            <w:tcW w:w="310" w:type="dxa"/>
            <w:gridSpan w:val="2"/>
            <w:tcBorders>
              <w:top w:val="single" w:sz="4" w:space="0" w:color="5F6062" w:themeColor="accent3"/>
              <w:left w:val="single" w:sz="4" w:space="0" w:color="B0B1B3" w:themeColor="accent4"/>
              <w:bottom w:val="single" w:sz="4" w:space="0" w:color="5F6062" w:themeColor="accent3"/>
            </w:tcBorders>
            <w:vAlign w:val="center"/>
          </w:tcPr>
          <w:p w14:paraId="7CD6A03B" w14:textId="77777777" w:rsidR="005F2BD4" w:rsidRPr="00070BEF" w:rsidRDefault="005F2BD4" w:rsidP="00511815">
            <w:pPr>
              <w:pStyle w:val="BodyText"/>
              <w:spacing w:before="0"/>
              <w:rPr>
                <w:rFonts w:cs="Arial"/>
                <w:color w:val="002060"/>
                <w:szCs w:val="22"/>
              </w:rPr>
            </w:pPr>
          </w:p>
        </w:tc>
      </w:tr>
      <w:tr w:rsidR="003344A7" w:rsidRPr="00221C57" w14:paraId="6D504F12" w14:textId="77777777" w:rsidTr="00E4415C">
        <w:trPr>
          <w:gridAfter w:val="4"/>
          <w:wAfter w:w="38" w:type="dxa"/>
          <w:jc w:val="center"/>
        </w:trPr>
        <w:tc>
          <w:tcPr>
            <w:tcW w:w="2695" w:type="dxa"/>
            <w:gridSpan w:val="2"/>
            <w:tcBorders>
              <w:top w:val="single" w:sz="4" w:space="0" w:color="5F6062" w:themeColor="accent3"/>
              <w:left w:val="single" w:sz="4" w:space="0" w:color="5F6062" w:themeColor="accent3"/>
              <w:bottom w:val="single" w:sz="4" w:space="0" w:color="5F6062" w:themeColor="accent3"/>
              <w:right w:val="single" w:sz="4" w:space="0" w:color="auto"/>
            </w:tcBorders>
            <w:shd w:val="clear" w:color="auto" w:fill="auto"/>
          </w:tcPr>
          <w:p w14:paraId="09CFCC50" w14:textId="77777777" w:rsidR="003344A7" w:rsidRPr="00221C57" w:rsidRDefault="003344A7" w:rsidP="00BA7B9D">
            <w:pPr>
              <w:spacing w:before="120"/>
              <w:rPr>
                <w:b/>
                <w:sz w:val="22"/>
              </w:rPr>
            </w:pPr>
            <w:r>
              <w:rPr>
                <w:b/>
                <w:sz w:val="22"/>
              </w:rPr>
              <w:t>Student rights</w:t>
            </w:r>
          </w:p>
        </w:tc>
        <w:tc>
          <w:tcPr>
            <w:tcW w:w="7771" w:type="dxa"/>
            <w:gridSpan w:val="21"/>
            <w:tcBorders>
              <w:top w:val="single" w:sz="4" w:space="0" w:color="5F6062" w:themeColor="accent3"/>
              <w:left w:val="single" w:sz="4" w:space="0" w:color="auto"/>
              <w:bottom w:val="single" w:sz="4" w:space="0" w:color="5F6062" w:themeColor="accent3"/>
              <w:right w:val="single" w:sz="4" w:space="0" w:color="5F6062" w:themeColor="accent3"/>
            </w:tcBorders>
            <w:shd w:val="clear" w:color="auto" w:fill="auto"/>
          </w:tcPr>
          <w:p w14:paraId="03DDC161" w14:textId="77777777" w:rsidR="003344A7" w:rsidRPr="000E6782" w:rsidRDefault="003344A7" w:rsidP="00BA7B9D">
            <w:pPr>
              <w:rPr>
                <w:color w:val="002060"/>
                <w:szCs w:val="20"/>
              </w:rPr>
            </w:pPr>
            <w:r w:rsidRPr="000E6782">
              <w:rPr>
                <w:color w:val="002060"/>
                <w:szCs w:val="20"/>
              </w:rPr>
              <w:t xml:space="preserve">If you have any questions about the assessment outcome you should firstly speak to your trainer. If this conversation does not resolve your concern, you can appeal the decision within ten working days of the date below by sending an email to    </w:t>
            </w:r>
            <w:r w:rsidRPr="000E6782">
              <w:rPr>
                <w:b/>
                <w:color w:val="002060"/>
                <w:szCs w:val="20"/>
              </w:rPr>
              <w:t>qualityassurance@gordontafe.edu.au</w:t>
            </w:r>
          </w:p>
        </w:tc>
      </w:tr>
      <w:tr w:rsidR="00511815" w:rsidRPr="00221C57" w14:paraId="5B4A4AC8" w14:textId="77777777" w:rsidTr="00E4415C">
        <w:trPr>
          <w:gridAfter w:val="4"/>
          <w:wAfter w:w="38" w:type="dxa"/>
          <w:trHeight w:val="567"/>
          <w:jc w:val="center"/>
        </w:trPr>
        <w:tc>
          <w:tcPr>
            <w:tcW w:w="2695"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3CF66584" w14:textId="77777777" w:rsidR="00511815" w:rsidRPr="00221C57" w:rsidRDefault="00511815" w:rsidP="00511815">
            <w:pPr>
              <w:rPr>
                <w:rFonts w:cs="Arial"/>
                <w:b/>
                <w:sz w:val="22"/>
              </w:rPr>
            </w:pPr>
            <w:r>
              <w:rPr>
                <w:rFonts w:cs="Arial"/>
                <w:b/>
                <w:sz w:val="22"/>
              </w:rPr>
              <w:t>Student’s Signature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53A15C15" w14:textId="77777777" w:rsidR="00511815" w:rsidRPr="00070BEF" w:rsidRDefault="00511815" w:rsidP="00511815">
            <w:pPr>
              <w:pStyle w:val="BodyText"/>
              <w:spacing w:before="0"/>
              <w:rPr>
                <w:rFonts w:cs="Arial"/>
                <w:color w:val="002060"/>
                <w:szCs w:val="22"/>
              </w:rPr>
            </w:pPr>
          </w:p>
        </w:tc>
        <w:tc>
          <w:tcPr>
            <w:tcW w:w="1799" w:type="dxa"/>
            <w:gridSpan w:val="4"/>
            <w:tcBorders>
              <w:top w:val="single" w:sz="4" w:space="0" w:color="5F6062" w:themeColor="accent3"/>
              <w:left w:val="single" w:sz="4" w:space="0" w:color="auto"/>
              <w:bottom w:val="single" w:sz="4" w:space="0" w:color="5F6062" w:themeColor="accent3"/>
            </w:tcBorders>
            <w:vAlign w:val="center"/>
          </w:tcPr>
          <w:p w14:paraId="70567761" w14:textId="77777777" w:rsidR="00511815" w:rsidRPr="00917F1D" w:rsidRDefault="00511815" w:rsidP="00157E5A">
            <w:pPr>
              <w:pStyle w:val="BodyText"/>
              <w:spacing w:before="0"/>
              <w:rPr>
                <w:rFonts w:cs="Arial"/>
                <w:b/>
              </w:rPr>
            </w:pPr>
            <w:r w:rsidRPr="00917F1D">
              <w:rPr>
                <w:rFonts w:cs="Arial"/>
                <w:b/>
              </w:rPr>
              <w:t>Date</w:t>
            </w:r>
          </w:p>
        </w:tc>
        <w:tc>
          <w:tcPr>
            <w:tcW w:w="2466" w:type="dxa"/>
            <w:gridSpan w:val="14"/>
            <w:tcBorders>
              <w:top w:val="single" w:sz="4" w:space="0" w:color="5F6062" w:themeColor="accent3"/>
              <w:left w:val="single" w:sz="4" w:space="0" w:color="auto"/>
              <w:bottom w:val="single" w:sz="4" w:space="0" w:color="5F6062" w:themeColor="accent3"/>
            </w:tcBorders>
            <w:vAlign w:val="center"/>
          </w:tcPr>
          <w:p w14:paraId="402EB7B4" w14:textId="77777777" w:rsidR="00511815" w:rsidRPr="00070BEF" w:rsidRDefault="00511815" w:rsidP="00511815">
            <w:pPr>
              <w:pStyle w:val="BodyText"/>
              <w:spacing w:before="0"/>
              <w:rPr>
                <w:rFonts w:cs="Arial"/>
                <w:color w:val="002060"/>
                <w:szCs w:val="22"/>
              </w:rPr>
            </w:pPr>
          </w:p>
        </w:tc>
      </w:tr>
      <w:tr w:rsidR="00506C2B" w:rsidRPr="002D6064" w14:paraId="134B813B" w14:textId="77777777" w:rsidTr="00E4415C">
        <w:trPr>
          <w:gridAfter w:val="5"/>
          <w:wAfter w:w="63" w:type="dxa"/>
          <w:trHeight w:val="338"/>
          <w:jc w:val="center"/>
        </w:trPr>
        <w:tc>
          <w:tcPr>
            <w:tcW w:w="10441" w:type="dxa"/>
            <w:gridSpan w:val="22"/>
            <w:tcBorders>
              <w:top w:val="single" w:sz="4" w:space="0" w:color="5F6062" w:themeColor="accent3"/>
              <w:bottom w:val="single" w:sz="4" w:space="0" w:color="5F6062" w:themeColor="accent3"/>
            </w:tcBorders>
            <w:shd w:val="clear" w:color="auto" w:fill="DFE6F1" w:themeFill="accent1" w:themeFillTint="33"/>
          </w:tcPr>
          <w:p w14:paraId="4C23C50E" w14:textId="77777777" w:rsidR="00506C2B" w:rsidRPr="00E50446" w:rsidRDefault="00005AFD" w:rsidP="00005AFD">
            <w:pPr>
              <w:jc w:val="center"/>
              <w:rPr>
                <w:rFonts w:cs="Arial"/>
                <w:b/>
                <w:sz w:val="24"/>
                <w:szCs w:val="24"/>
              </w:rPr>
            </w:pPr>
            <w:r>
              <w:rPr>
                <w:rFonts w:cs="Arial"/>
                <w:b/>
                <w:sz w:val="24"/>
                <w:szCs w:val="24"/>
              </w:rPr>
              <w:t>Observation Task Checklist</w:t>
            </w:r>
          </w:p>
        </w:tc>
      </w:tr>
      <w:tr w:rsidR="005549E2" w:rsidRPr="00221C57" w14:paraId="009114E8" w14:textId="77777777" w:rsidTr="00E4415C">
        <w:trPr>
          <w:gridAfter w:val="4"/>
          <w:wAfter w:w="38" w:type="dxa"/>
          <w:trHeight w:val="20"/>
          <w:jc w:val="center"/>
        </w:trPr>
        <w:tc>
          <w:tcPr>
            <w:tcW w:w="6201" w:type="dxa"/>
            <w:gridSpan w:val="5"/>
            <w:vMerge w:val="restart"/>
            <w:tcBorders>
              <w:top w:val="single" w:sz="4" w:space="0" w:color="5F6062" w:themeColor="accent3"/>
              <w:right w:val="single" w:sz="4" w:space="0" w:color="5F6062" w:themeColor="accent3"/>
            </w:tcBorders>
            <w:shd w:val="clear" w:color="auto" w:fill="auto"/>
            <w:vAlign w:val="center"/>
          </w:tcPr>
          <w:p w14:paraId="52A9716D" w14:textId="77777777" w:rsidR="005549E2" w:rsidRDefault="005549E2" w:rsidP="00A4106D">
            <w:pPr>
              <w:rPr>
                <w:rFonts w:cs="Arial"/>
                <w:b/>
                <w:sz w:val="22"/>
              </w:rPr>
            </w:pPr>
            <w:r>
              <w:rPr>
                <w:rFonts w:cs="Arial"/>
                <w:b/>
                <w:sz w:val="22"/>
              </w:rPr>
              <w:t xml:space="preserve">Steps </w:t>
            </w:r>
            <w:r w:rsidR="0077760D">
              <w:rPr>
                <w:rFonts w:cs="Arial"/>
                <w:b/>
                <w:sz w:val="22"/>
              </w:rPr>
              <w:t>of the</w:t>
            </w:r>
            <w:r>
              <w:rPr>
                <w:rFonts w:cs="Arial"/>
                <w:b/>
                <w:sz w:val="22"/>
              </w:rPr>
              <w:t xml:space="preserve"> task </w:t>
            </w:r>
            <w:r w:rsidR="001D242C">
              <w:rPr>
                <w:rFonts w:cs="Arial"/>
                <w:b/>
                <w:sz w:val="22"/>
              </w:rPr>
              <w:t>to be performed</w:t>
            </w:r>
          </w:p>
        </w:tc>
        <w:tc>
          <w:tcPr>
            <w:tcW w:w="1449"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497136E4" w14:textId="77777777" w:rsidR="005549E2" w:rsidRPr="005A29F2" w:rsidRDefault="005549E2" w:rsidP="005549E2">
            <w:pPr>
              <w:spacing w:before="0" w:after="0"/>
              <w:jc w:val="center"/>
              <w:rPr>
                <w:rFonts w:cs="Arial"/>
                <w:b/>
                <w:sz w:val="22"/>
              </w:rPr>
            </w:pPr>
            <w:r w:rsidRPr="008316C9">
              <w:rPr>
                <w:rFonts w:cs="Arial"/>
                <w:b/>
                <w:sz w:val="22"/>
              </w:rPr>
              <w:t>Satisfactory</w:t>
            </w:r>
          </w:p>
        </w:tc>
        <w:tc>
          <w:tcPr>
            <w:tcW w:w="2816" w:type="dxa"/>
            <w:gridSpan w:val="15"/>
            <w:vMerge w:val="restart"/>
            <w:tcBorders>
              <w:top w:val="single" w:sz="4" w:space="0" w:color="5F6062" w:themeColor="accent3"/>
              <w:left w:val="single" w:sz="4" w:space="0" w:color="5F6062" w:themeColor="accent3"/>
            </w:tcBorders>
            <w:vAlign w:val="center"/>
          </w:tcPr>
          <w:p w14:paraId="1753AFEF" w14:textId="77777777" w:rsidR="005549E2" w:rsidRPr="005A29F2" w:rsidRDefault="005549E2" w:rsidP="00511815">
            <w:pPr>
              <w:rPr>
                <w:rFonts w:cs="Arial"/>
                <w:b/>
                <w:sz w:val="22"/>
              </w:rPr>
            </w:pPr>
            <w:r>
              <w:rPr>
                <w:rFonts w:cs="Arial"/>
                <w:b/>
                <w:sz w:val="22"/>
              </w:rPr>
              <w:t>Feedback for student</w:t>
            </w:r>
          </w:p>
        </w:tc>
      </w:tr>
      <w:tr w:rsidR="005549E2" w:rsidRPr="00221C57" w14:paraId="2F6E0B0F" w14:textId="77777777" w:rsidTr="00E4415C">
        <w:trPr>
          <w:gridAfter w:val="4"/>
          <w:wAfter w:w="38" w:type="dxa"/>
          <w:trHeight w:val="20"/>
          <w:jc w:val="center"/>
        </w:trPr>
        <w:tc>
          <w:tcPr>
            <w:tcW w:w="6201" w:type="dxa"/>
            <w:gridSpan w:val="5"/>
            <w:vMerge/>
            <w:tcBorders>
              <w:bottom w:val="single" w:sz="4" w:space="0" w:color="5F6062" w:themeColor="accent3"/>
              <w:right w:val="single" w:sz="4" w:space="0" w:color="5F6062" w:themeColor="accent3"/>
            </w:tcBorders>
            <w:shd w:val="clear" w:color="auto" w:fill="auto"/>
            <w:vAlign w:val="center"/>
          </w:tcPr>
          <w:p w14:paraId="58DBBAC8" w14:textId="77777777" w:rsidR="005549E2" w:rsidRDefault="005549E2" w:rsidP="00511815">
            <w:pPr>
              <w:rPr>
                <w:rFonts w:cs="Arial"/>
                <w:b/>
                <w:sz w:val="22"/>
              </w:rPr>
            </w:pP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009974D6" w14:textId="77777777" w:rsidR="005549E2" w:rsidRPr="008316C9" w:rsidRDefault="005549E2" w:rsidP="005549E2">
            <w:pPr>
              <w:spacing w:before="0" w:after="0"/>
              <w:jc w:val="center"/>
              <w:rPr>
                <w:rFonts w:cs="Arial"/>
                <w:b/>
                <w:sz w:val="22"/>
              </w:rPr>
            </w:pPr>
            <w:r w:rsidRPr="005A29F2">
              <w:rPr>
                <w:rFonts w:cs="Arial"/>
                <w:b/>
                <w:sz w:val="22"/>
              </w:rPr>
              <w:t>Yes</w:t>
            </w: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1A23DD15" w14:textId="77777777" w:rsidR="005549E2" w:rsidRPr="008316C9" w:rsidRDefault="005549E2" w:rsidP="005549E2">
            <w:pPr>
              <w:spacing w:before="0" w:after="0"/>
              <w:jc w:val="center"/>
              <w:rPr>
                <w:rFonts w:cs="Arial"/>
                <w:b/>
                <w:sz w:val="22"/>
              </w:rPr>
            </w:pPr>
            <w:r w:rsidRPr="005A29F2">
              <w:rPr>
                <w:rFonts w:cs="Arial"/>
                <w:b/>
                <w:sz w:val="22"/>
              </w:rPr>
              <w:t>No</w:t>
            </w:r>
          </w:p>
        </w:tc>
        <w:tc>
          <w:tcPr>
            <w:tcW w:w="2816" w:type="dxa"/>
            <w:gridSpan w:val="15"/>
            <w:vMerge/>
            <w:tcBorders>
              <w:left w:val="single" w:sz="4" w:space="0" w:color="5F6062" w:themeColor="accent3"/>
              <w:bottom w:val="single" w:sz="4" w:space="0" w:color="5F6062" w:themeColor="accent3"/>
            </w:tcBorders>
            <w:vAlign w:val="center"/>
          </w:tcPr>
          <w:p w14:paraId="6CE52FF7" w14:textId="77777777" w:rsidR="005549E2" w:rsidRDefault="005549E2" w:rsidP="00511815">
            <w:pPr>
              <w:rPr>
                <w:rFonts w:cs="Arial"/>
                <w:b/>
                <w:sz w:val="22"/>
              </w:rPr>
            </w:pPr>
          </w:p>
        </w:tc>
      </w:tr>
      <w:tr w:rsidR="004C3647" w:rsidRPr="005A29F2" w14:paraId="56A0E176"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BAB051C" w14:textId="77777777" w:rsidR="004C3647" w:rsidRPr="005A29F2" w:rsidRDefault="004C3647" w:rsidP="004C3647">
            <w:pPr>
              <w:rPr>
                <w:rFonts w:cs="Arial"/>
                <w:sz w:val="22"/>
              </w:rPr>
            </w:pPr>
            <w:r>
              <w:rPr>
                <w:rFonts w:cs="Arial"/>
                <w:sz w:val="22"/>
              </w:rPr>
              <w:t>1.</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5AEFC1A9" w14:textId="77777777" w:rsidR="004C3647" w:rsidRDefault="001663A0" w:rsidP="004C3647">
            <w:r>
              <w:t>Classroom c</w:t>
            </w:r>
            <w:r w:rsidR="004C3647">
              <w:t>omputer use SOP (WHS procedures and risk control measures) are identified, obtained, applied and followed – 1.1,1.2,2.1, PE2</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AE55CF7"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0C2C5124" w14:textId="77777777" w:rsidR="004C3647" w:rsidRPr="005A29F2" w:rsidRDefault="004C3647" w:rsidP="004C3647">
            <w:pPr>
              <w:jc w:val="center"/>
              <w:rPr>
                <w:rFonts w:cs="Arial"/>
                <w:sz w:val="22"/>
              </w:rPr>
            </w:pPr>
          </w:p>
        </w:tc>
        <w:tc>
          <w:tcPr>
            <w:tcW w:w="2816" w:type="dxa"/>
            <w:gridSpan w:val="15"/>
            <w:tcBorders>
              <w:top w:val="single" w:sz="4" w:space="0" w:color="5F6062" w:themeColor="accent3"/>
              <w:left w:val="single" w:sz="4" w:space="0" w:color="5F6062" w:themeColor="accent3"/>
              <w:bottom w:val="nil"/>
            </w:tcBorders>
            <w:vAlign w:val="center"/>
          </w:tcPr>
          <w:p w14:paraId="1B318AA7" w14:textId="77777777" w:rsidR="004C3647" w:rsidRPr="005A29F2" w:rsidRDefault="004C3647" w:rsidP="004C3647">
            <w:pPr>
              <w:rPr>
                <w:rFonts w:cs="Arial"/>
                <w:sz w:val="22"/>
              </w:rPr>
            </w:pPr>
          </w:p>
        </w:tc>
      </w:tr>
      <w:tr w:rsidR="004C3647" w:rsidRPr="005A29F2" w14:paraId="5260E2E6"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4F65FEE" w14:textId="77777777" w:rsidR="004C3647" w:rsidRPr="005A29F2" w:rsidRDefault="004C3647" w:rsidP="004C3647">
            <w:pPr>
              <w:rPr>
                <w:rFonts w:cs="Arial"/>
                <w:sz w:val="22"/>
              </w:rPr>
            </w:pPr>
            <w:r>
              <w:rPr>
                <w:rFonts w:cs="Arial"/>
                <w:sz w:val="22"/>
              </w:rPr>
              <w:t>2.</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ACB152A" w14:textId="77777777" w:rsidR="004C3647" w:rsidRDefault="004C3647" w:rsidP="004C3647">
            <w:r>
              <w:t xml:space="preserve">Uses correct IDE / </w:t>
            </w:r>
            <w:proofErr w:type="spellStart"/>
            <w:r>
              <w:t>sdk</w:t>
            </w:r>
            <w:proofErr w:type="spellEnd"/>
            <w:r>
              <w:t xml:space="preserve"> and documents code modifications – 1.5,1.6, PE8, PE10, KE4</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BF7AEB8"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77F6A71A" w14:textId="77777777" w:rsidR="004C3647" w:rsidRPr="005A29F2" w:rsidRDefault="004C3647" w:rsidP="004C3647">
            <w:pPr>
              <w:jc w:val="center"/>
              <w:rPr>
                <w:rFonts w:cs="Arial"/>
                <w:sz w:val="22"/>
              </w:rPr>
            </w:pPr>
          </w:p>
        </w:tc>
        <w:tc>
          <w:tcPr>
            <w:tcW w:w="2816" w:type="dxa"/>
            <w:gridSpan w:val="15"/>
            <w:tcBorders>
              <w:top w:val="nil"/>
              <w:left w:val="single" w:sz="4" w:space="0" w:color="5F6062" w:themeColor="accent3"/>
              <w:bottom w:val="nil"/>
            </w:tcBorders>
            <w:vAlign w:val="center"/>
          </w:tcPr>
          <w:p w14:paraId="4C757D9E" w14:textId="77777777" w:rsidR="004C3647" w:rsidRPr="005A29F2" w:rsidRDefault="004C3647" w:rsidP="004C3647">
            <w:pPr>
              <w:rPr>
                <w:rFonts w:cs="Arial"/>
                <w:sz w:val="22"/>
              </w:rPr>
            </w:pPr>
          </w:p>
        </w:tc>
      </w:tr>
      <w:tr w:rsidR="004C3647" w:rsidRPr="005A29F2" w14:paraId="51BF72B5"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69ED7CDA" w14:textId="77777777" w:rsidR="004C3647" w:rsidRPr="005A29F2" w:rsidRDefault="004C3647" w:rsidP="004C3647">
            <w:pPr>
              <w:rPr>
                <w:rFonts w:cs="Arial"/>
                <w:sz w:val="22"/>
              </w:rPr>
            </w:pPr>
            <w:r>
              <w:rPr>
                <w:rFonts w:cs="Arial"/>
                <w:sz w:val="22"/>
              </w:rPr>
              <w:t>3.</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56DB953B" w14:textId="77777777" w:rsidR="004C3647" w:rsidRDefault="004C3647" w:rsidP="004C3647">
            <w:r>
              <w:t>Code functions are applied and documented to job spec – 2.2, PE1</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0F8D0B3"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246B3BD2" w14:textId="77777777" w:rsidR="004C3647" w:rsidRPr="005A29F2" w:rsidRDefault="004C3647" w:rsidP="004C3647">
            <w:pPr>
              <w:jc w:val="center"/>
              <w:rPr>
                <w:rFonts w:cs="Arial"/>
                <w:sz w:val="22"/>
              </w:rPr>
            </w:pPr>
          </w:p>
        </w:tc>
        <w:tc>
          <w:tcPr>
            <w:tcW w:w="2816" w:type="dxa"/>
            <w:gridSpan w:val="15"/>
            <w:tcBorders>
              <w:top w:val="nil"/>
              <w:left w:val="single" w:sz="4" w:space="0" w:color="5F6062" w:themeColor="accent3"/>
              <w:bottom w:val="nil"/>
            </w:tcBorders>
            <w:vAlign w:val="center"/>
          </w:tcPr>
          <w:p w14:paraId="40E2A422" w14:textId="77777777" w:rsidR="004C3647" w:rsidRPr="005A29F2" w:rsidRDefault="004C3647" w:rsidP="004C3647">
            <w:pPr>
              <w:rPr>
                <w:rFonts w:cs="Arial"/>
                <w:sz w:val="22"/>
              </w:rPr>
            </w:pPr>
          </w:p>
        </w:tc>
      </w:tr>
      <w:tr w:rsidR="004C3647" w:rsidRPr="005A29F2" w14:paraId="06F0CAE0"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8A07919" w14:textId="77777777" w:rsidR="004C3647" w:rsidRPr="005A29F2" w:rsidRDefault="004C3647" w:rsidP="004C3647">
            <w:pPr>
              <w:rPr>
                <w:rFonts w:cs="Arial"/>
                <w:sz w:val="22"/>
              </w:rPr>
            </w:pPr>
            <w:r>
              <w:rPr>
                <w:rFonts w:cs="Arial"/>
                <w:sz w:val="22"/>
              </w:rPr>
              <w:t>4.</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7F528AC5" w14:textId="77777777" w:rsidR="004C3647" w:rsidRDefault="004C3647" w:rsidP="004C3647">
            <w:r>
              <w:t>Code syntax is applied, modified and documented to job spec – 2.3, PE3, PE6</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1CA2ADD7"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27F3D7C4" w14:textId="77777777" w:rsidR="004C3647" w:rsidRPr="005A29F2" w:rsidRDefault="004C3647" w:rsidP="004C3647">
            <w:pPr>
              <w:jc w:val="center"/>
              <w:rPr>
                <w:rFonts w:cs="Arial"/>
                <w:sz w:val="22"/>
              </w:rPr>
            </w:pPr>
          </w:p>
        </w:tc>
        <w:tc>
          <w:tcPr>
            <w:tcW w:w="2816" w:type="dxa"/>
            <w:gridSpan w:val="15"/>
            <w:tcBorders>
              <w:top w:val="nil"/>
              <w:left w:val="single" w:sz="4" w:space="0" w:color="5F6062" w:themeColor="accent3"/>
              <w:bottom w:val="nil"/>
            </w:tcBorders>
            <w:vAlign w:val="center"/>
          </w:tcPr>
          <w:p w14:paraId="50A938B1" w14:textId="77777777" w:rsidR="004C3647" w:rsidRPr="005A29F2" w:rsidRDefault="004C3647" w:rsidP="004C3647">
            <w:pPr>
              <w:rPr>
                <w:rFonts w:cs="Arial"/>
                <w:sz w:val="22"/>
              </w:rPr>
            </w:pPr>
          </w:p>
        </w:tc>
      </w:tr>
      <w:tr w:rsidR="004C3647" w:rsidRPr="005A29F2" w14:paraId="7BE9EA5F"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EA3AE6B" w14:textId="77777777" w:rsidR="004C3647" w:rsidRPr="005A29F2" w:rsidRDefault="004C3647" w:rsidP="004C3647">
            <w:pPr>
              <w:rPr>
                <w:rFonts w:cs="Arial"/>
                <w:sz w:val="22"/>
              </w:rPr>
            </w:pPr>
            <w:r>
              <w:rPr>
                <w:rFonts w:cs="Arial"/>
                <w:sz w:val="22"/>
              </w:rPr>
              <w:t>5.</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48671DCE" w14:textId="77777777" w:rsidR="004C3647" w:rsidRDefault="004C3647" w:rsidP="004C3647">
            <w:r>
              <w:t>OO language features are applied, modified and documented to job spec – 2.4, PE12</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6EF46FF"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14837257" w14:textId="77777777" w:rsidR="004C3647" w:rsidRPr="005A29F2" w:rsidRDefault="004C3647" w:rsidP="004C3647">
            <w:pPr>
              <w:jc w:val="center"/>
              <w:rPr>
                <w:rFonts w:cs="Arial"/>
                <w:sz w:val="22"/>
              </w:rPr>
            </w:pPr>
          </w:p>
        </w:tc>
        <w:tc>
          <w:tcPr>
            <w:tcW w:w="2816" w:type="dxa"/>
            <w:gridSpan w:val="15"/>
            <w:tcBorders>
              <w:top w:val="nil"/>
              <w:left w:val="single" w:sz="4" w:space="0" w:color="5F6062" w:themeColor="accent3"/>
              <w:bottom w:val="nil"/>
            </w:tcBorders>
            <w:vAlign w:val="center"/>
          </w:tcPr>
          <w:p w14:paraId="11C634F2" w14:textId="77777777" w:rsidR="004C3647" w:rsidRPr="005A29F2" w:rsidRDefault="004C3647" w:rsidP="004C3647">
            <w:pPr>
              <w:rPr>
                <w:rFonts w:cs="Arial"/>
                <w:sz w:val="22"/>
              </w:rPr>
            </w:pPr>
          </w:p>
        </w:tc>
      </w:tr>
      <w:tr w:rsidR="004C3647" w:rsidRPr="005A29F2" w14:paraId="285682A4"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7D14322" w14:textId="77777777" w:rsidR="004C3647" w:rsidRPr="005A29F2" w:rsidRDefault="004C3647" w:rsidP="004C3647">
            <w:pPr>
              <w:rPr>
                <w:rFonts w:cs="Arial"/>
                <w:sz w:val="22"/>
              </w:rPr>
            </w:pPr>
            <w:r>
              <w:rPr>
                <w:rFonts w:cs="Arial"/>
                <w:sz w:val="22"/>
              </w:rPr>
              <w:t>6.</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2095CAD" w14:textId="77777777" w:rsidR="004C3647" w:rsidRDefault="004C3647" w:rsidP="004C3647">
            <w:r>
              <w:t>Test procedures are applied and documented to ensure modified code is functional to job spec – 3.1,PE5</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0C350CDA"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6A3ABCEB" w14:textId="77777777" w:rsidR="004C3647" w:rsidRPr="005A29F2" w:rsidRDefault="004C3647" w:rsidP="004C3647">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6A6E6646" w14:textId="77777777" w:rsidR="004C3647" w:rsidRPr="005A29F2" w:rsidRDefault="004C3647" w:rsidP="004C3647">
            <w:pPr>
              <w:rPr>
                <w:rFonts w:cs="Arial"/>
                <w:sz w:val="22"/>
              </w:rPr>
            </w:pPr>
          </w:p>
        </w:tc>
      </w:tr>
      <w:tr w:rsidR="004C3647" w:rsidRPr="005A29F2" w14:paraId="5F2A3888"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9DEA70C" w14:textId="77777777" w:rsidR="004C3647" w:rsidRPr="005A29F2" w:rsidRDefault="004C3647" w:rsidP="004C3647">
            <w:pPr>
              <w:rPr>
                <w:rFonts w:cs="Arial"/>
                <w:sz w:val="22"/>
              </w:rPr>
            </w:pPr>
            <w:r>
              <w:rPr>
                <w:rFonts w:cs="Arial"/>
                <w:sz w:val="22"/>
              </w:rPr>
              <w:t>7.</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DBB2631" w14:textId="77777777" w:rsidR="004C3647" w:rsidRDefault="004C3647" w:rsidP="004C3647">
            <w:r>
              <w:t xml:space="preserve">Code bugs are rectified and documented – 3.2, </w:t>
            </w:r>
            <w:r w:rsidRPr="009F08AB">
              <w:t>PE4, PE7,</w:t>
            </w:r>
            <w:r>
              <w:t xml:space="preserve"> PE9, PE11</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5FB4ED6E"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3B0587AD" w14:textId="77777777" w:rsidR="004C3647" w:rsidRPr="005A29F2" w:rsidRDefault="004C3647" w:rsidP="004C3647">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5E32D535" w14:textId="77777777" w:rsidR="004C3647" w:rsidRPr="005A29F2" w:rsidRDefault="004C3647" w:rsidP="004C3647">
            <w:pPr>
              <w:rPr>
                <w:rFonts w:cs="Arial"/>
                <w:sz w:val="22"/>
              </w:rPr>
            </w:pPr>
          </w:p>
        </w:tc>
      </w:tr>
      <w:tr w:rsidR="004C3647" w:rsidRPr="005A29F2" w14:paraId="15FDC06F"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1C790EB" w14:textId="77777777" w:rsidR="004C3647" w:rsidRPr="005A29F2" w:rsidRDefault="004C3647" w:rsidP="004C3647">
            <w:pPr>
              <w:rPr>
                <w:rFonts w:cs="Arial"/>
                <w:sz w:val="22"/>
              </w:rPr>
            </w:pPr>
            <w:r>
              <w:rPr>
                <w:rFonts w:cs="Arial"/>
                <w:sz w:val="22"/>
              </w:rPr>
              <w:t>8.</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00F8D92" w14:textId="77777777" w:rsidR="004C3647" w:rsidRDefault="004C3647" w:rsidP="004C3647">
            <w:r>
              <w:t>Modified coded compiles and runs and is documented to industry standard – 2.6, PE11, KE5</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FB6D9CE"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64CE7D6A" w14:textId="77777777" w:rsidR="004C3647" w:rsidRPr="005A29F2" w:rsidRDefault="004C3647" w:rsidP="004C3647">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60AE3395" w14:textId="77777777" w:rsidR="004C3647" w:rsidRPr="005A29F2" w:rsidRDefault="004C3647" w:rsidP="004C3647">
            <w:pPr>
              <w:rPr>
                <w:rFonts w:cs="Arial"/>
                <w:sz w:val="22"/>
              </w:rPr>
            </w:pPr>
          </w:p>
        </w:tc>
      </w:tr>
      <w:tr w:rsidR="005549E2" w:rsidRPr="005A29F2" w14:paraId="28E20C2C"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42CC2BFB" w14:textId="77777777" w:rsidR="005549E2" w:rsidRPr="005A29F2" w:rsidRDefault="005549E2" w:rsidP="00511815">
            <w:pPr>
              <w:rPr>
                <w:rFonts w:cs="Arial"/>
                <w:sz w:val="22"/>
              </w:rPr>
            </w:pPr>
            <w:r>
              <w:rPr>
                <w:rFonts w:cs="Arial"/>
                <w:sz w:val="22"/>
              </w:rPr>
              <w:t>9.</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DC004DE" w14:textId="77777777" w:rsidR="005549E2" w:rsidRDefault="005549E2"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A877378"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79658C9F"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47D09B49" w14:textId="77777777" w:rsidR="005549E2" w:rsidRPr="005A29F2" w:rsidRDefault="005549E2" w:rsidP="00511815">
            <w:pPr>
              <w:rPr>
                <w:rFonts w:cs="Arial"/>
                <w:sz w:val="22"/>
              </w:rPr>
            </w:pPr>
          </w:p>
        </w:tc>
      </w:tr>
      <w:tr w:rsidR="005549E2" w:rsidRPr="005A29F2" w14:paraId="7B7B237A"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2F9C6DC" w14:textId="77777777" w:rsidR="005549E2" w:rsidRPr="005A29F2" w:rsidRDefault="005549E2" w:rsidP="00511815">
            <w:pPr>
              <w:rPr>
                <w:rFonts w:cs="Arial"/>
                <w:sz w:val="22"/>
              </w:rPr>
            </w:pPr>
            <w:r>
              <w:rPr>
                <w:rFonts w:cs="Arial"/>
                <w:sz w:val="22"/>
              </w:rPr>
              <w:t>10.</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434E955A" w14:textId="77777777" w:rsidR="005549E2" w:rsidRDefault="005549E2"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8C476B7"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640B0CDD"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16F977F1" w14:textId="77777777" w:rsidR="005549E2" w:rsidRPr="005A29F2" w:rsidRDefault="005549E2" w:rsidP="00511815">
            <w:pPr>
              <w:rPr>
                <w:rFonts w:cs="Arial"/>
                <w:sz w:val="22"/>
              </w:rPr>
            </w:pPr>
          </w:p>
        </w:tc>
      </w:tr>
      <w:tr w:rsidR="00FE6FD7" w:rsidRPr="005A29F2" w14:paraId="0B3FACA6"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E0CF1BC" w14:textId="77777777" w:rsidR="00FE6FD7" w:rsidRDefault="00FE6FD7" w:rsidP="00511815">
            <w:pPr>
              <w:rPr>
                <w:rFonts w:cs="Arial"/>
                <w:sz w:val="22"/>
              </w:rPr>
            </w:pPr>
            <w:r>
              <w:rPr>
                <w:rFonts w:cs="Arial"/>
                <w:sz w:val="22"/>
              </w:rPr>
              <w:t>11.</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1A2A13A"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270FDF13"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26EDADCD"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07315968" w14:textId="77777777" w:rsidR="00FE6FD7" w:rsidRPr="005A29F2" w:rsidRDefault="00FE6FD7" w:rsidP="00511815">
            <w:pPr>
              <w:rPr>
                <w:rFonts w:cs="Arial"/>
                <w:sz w:val="22"/>
              </w:rPr>
            </w:pPr>
          </w:p>
        </w:tc>
      </w:tr>
      <w:tr w:rsidR="00FE6FD7" w:rsidRPr="005A29F2" w14:paraId="15793A80"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4CF02D2" w14:textId="77777777" w:rsidR="00FE6FD7" w:rsidRDefault="00FE6FD7" w:rsidP="00511815">
            <w:pPr>
              <w:rPr>
                <w:rFonts w:cs="Arial"/>
                <w:sz w:val="22"/>
              </w:rPr>
            </w:pPr>
            <w:r>
              <w:rPr>
                <w:rFonts w:cs="Arial"/>
                <w:sz w:val="22"/>
              </w:rPr>
              <w:t>12.</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4ABF3B4"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3B109D2"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79D2976D"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1F081E25" w14:textId="77777777" w:rsidR="00FE6FD7" w:rsidRPr="005A29F2" w:rsidRDefault="00FE6FD7" w:rsidP="00511815">
            <w:pPr>
              <w:rPr>
                <w:rFonts w:cs="Arial"/>
                <w:sz w:val="22"/>
              </w:rPr>
            </w:pPr>
          </w:p>
        </w:tc>
      </w:tr>
      <w:tr w:rsidR="00FE6FD7" w:rsidRPr="005A29F2" w14:paraId="1C15BFD5"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66C5F7CC" w14:textId="77777777" w:rsidR="00FE6FD7" w:rsidRDefault="00FE6FD7" w:rsidP="00511815">
            <w:pPr>
              <w:rPr>
                <w:rFonts w:cs="Arial"/>
                <w:sz w:val="22"/>
              </w:rPr>
            </w:pPr>
            <w:r>
              <w:rPr>
                <w:rFonts w:cs="Arial"/>
                <w:sz w:val="22"/>
              </w:rPr>
              <w:t>13.</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53C028E5"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0DEDC697"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75E849D2"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6B64FB9E" w14:textId="77777777" w:rsidR="00FE6FD7" w:rsidRPr="005A29F2" w:rsidRDefault="00FE6FD7" w:rsidP="00511815">
            <w:pPr>
              <w:rPr>
                <w:rFonts w:cs="Arial"/>
                <w:sz w:val="22"/>
              </w:rPr>
            </w:pPr>
          </w:p>
        </w:tc>
      </w:tr>
      <w:tr w:rsidR="00FE6FD7" w:rsidRPr="005A29F2" w14:paraId="2A7ABAE2"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96D035B" w14:textId="77777777" w:rsidR="00FE6FD7" w:rsidRDefault="00FE6FD7" w:rsidP="00511815">
            <w:pPr>
              <w:rPr>
                <w:rFonts w:cs="Arial"/>
                <w:sz w:val="22"/>
              </w:rPr>
            </w:pPr>
            <w:r>
              <w:rPr>
                <w:rFonts w:cs="Arial"/>
                <w:sz w:val="22"/>
              </w:rPr>
              <w:t>14.</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6267DA5"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7DAEF6A2"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3C38A0EF"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6382C2DE" w14:textId="77777777" w:rsidR="00FE6FD7" w:rsidRPr="005A29F2" w:rsidRDefault="00FE6FD7" w:rsidP="00511815">
            <w:pPr>
              <w:rPr>
                <w:rFonts w:cs="Arial"/>
                <w:sz w:val="22"/>
              </w:rPr>
            </w:pPr>
          </w:p>
        </w:tc>
      </w:tr>
      <w:tr w:rsidR="00FE6FD7" w:rsidRPr="005A29F2" w14:paraId="70D70359"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416029B9" w14:textId="77777777" w:rsidR="00FE6FD7" w:rsidRDefault="00FE6FD7" w:rsidP="00511815">
            <w:pPr>
              <w:rPr>
                <w:rFonts w:cs="Arial"/>
                <w:sz w:val="22"/>
              </w:rPr>
            </w:pPr>
            <w:r>
              <w:rPr>
                <w:rFonts w:cs="Arial"/>
                <w:sz w:val="22"/>
              </w:rPr>
              <w:t>15.</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12D6BD6"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668EAB1C"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0A473E1F"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single" w:sz="4" w:space="0" w:color="auto"/>
              <w:right w:val="single" w:sz="4" w:space="0" w:color="auto"/>
            </w:tcBorders>
            <w:vAlign w:val="center"/>
          </w:tcPr>
          <w:p w14:paraId="6A26E2C8" w14:textId="77777777" w:rsidR="00FE6FD7" w:rsidRPr="005A29F2" w:rsidRDefault="00FE6FD7" w:rsidP="00511815">
            <w:pPr>
              <w:rPr>
                <w:rFonts w:cs="Arial"/>
                <w:sz w:val="22"/>
              </w:rPr>
            </w:pPr>
          </w:p>
        </w:tc>
      </w:tr>
    </w:tbl>
    <w:p w14:paraId="03A84E5E" w14:textId="77777777" w:rsidR="00FE6FD7" w:rsidRDefault="00FE6FD7">
      <w:r>
        <w:br w:type="page"/>
      </w:r>
    </w:p>
    <w:tbl>
      <w:tblPr>
        <w:tblW w:w="10476"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2695"/>
        <w:gridCol w:w="1872"/>
        <w:gridCol w:w="1205"/>
        <w:gridCol w:w="671"/>
        <w:gridCol w:w="1786"/>
        <w:gridCol w:w="90"/>
        <w:gridCol w:w="884"/>
        <w:gridCol w:w="1263"/>
        <w:gridCol w:w="10"/>
      </w:tblGrid>
      <w:tr w:rsidR="00511815" w:rsidRPr="002D6064" w14:paraId="41BE7FCC" w14:textId="77777777" w:rsidTr="00FE6FD7">
        <w:trPr>
          <w:gridAfter w:val="1"/>
          <w:wAfter w:w="10" w:type="dxa"/>
          <w:trHeight w:val="338"/>
          <w:jc w:val="center"/>
        </w:trPr>
        <w:tc>
          <w:tcPr>
            <w:tcW w:w="10466" w:type="dxa"/>
            <w:gridSpan w:val="8"/>
            <w:tcBorders>
              <w:top w:val="single" w:sz="4" w:space="0" w:color="5F6062" w:themeColor="accent3"/>
              <w:bottom w:val="single" w:sz="4" w:space="0" w:color="5F6062" w:themeColor="accent3"/>
            </w:tcBorders>
            <w:shd w:val="clear" w:color="auto" w:fill="DFE6F1" w:themeFill="accent1" w:themeFillTint="33"/>
          </w:tcPr>
          <w:p w14:paraId="6AD32850" w14:textId="77777777" w:rsidR="00511815" w:rsidRPr="00E50446" w:rsidRDefault="00E50446" w:rsidP="00E77737">
            <w:pPr>
              <w:jc w:val="center"/>
              <w:rPr>
                <w:rFonts w:cs="Arial"/>
                <w:b/>
                <w:sz w:val="24"/>
                <w:szCs w:val="24"/>
              </w:rPr>
            </w:pPr>
            <w:r w:rsidRPr="00E50446">
              <w:rPr>
                <w:rFonts w:cs="Arial"/>
                <w:b/>
                <w:sz w:val="24"/>
                <w:szCs w:val="24"/>
              </w:rPr>
              <w:t>Assess</w:t>
            </w:r>
            <w:r w:rsidR="00E77737">
              <w:rPr>
                <w:rFonts w:cs="Arial"/>
                <w:b/>
                <w:sz w:val="24"/>
                <w:szCs w:val="24"/>
              </w:rPr>
              <w:t>ment Outcome</w:t>
            </w:r>
            <w:r w:rsidR="001D242C">
              <w:rPr>
                <w:rFonts w:cs="Arial"/>
                <w:b/>
                <w:sz w:val="24"/>
                <w:szCs w:val="24"/>
              </w:rPr>
              <w:t xml:space="preserve"> (Assessor use only)</w:t>
            </w:r>
          </w:p>
        </w:tc>
      </w:tr>
      <w:tr w:rsidR="00506C2B" w:rsidRPr="00221C57" w14:paraId="64EEBF65" w14:textId="77777777" w:rsidTr="00FE6FD7">
        <w:trPr>
          <w:trHeight w:val="567"/>
          <w:jc w:val="center"/>
        </w:trPr>
        <w:tc>
          <w:tcPr>
            <w:tcW w:w="2695"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44397CF7" w14:textId="77777777" w:rsidR="00506C2B" w:rsidRDefault="00BC3288" w:rsidP="00BC3288">
            <w:pPr>
              <w:rPr>
                <w:rFonts w:cs="Arial"/>
                <w:b/>
                <w:sz w:val="22"/>
              </w:rPr>
            </w:pPr>
            <w:r>
              <w:rPr>
                <w:rFonts w:cs="Arial"/>
                <w:b/>
                <w:sz w:val="22"/>
              </w:rPr>
              <w:t>Attempt</w:t>
            </w:r>
            <w:r w:rsidR="00B94057">
              <w:rPr>
                <w:rFonts w:cs="Arial"/>
                <w:b/>
                <w:sz w:val="22"/>
              </w:rPr>
              <w:t xml:space="preserve"> Number</w:t>
            </w:r>
          </w:p>
        </w:tc>
        <w:tc>
          <w:tcPr>
            <w:tcW w:w="307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6C7BF0FC" w14:textId="77777777" w:rsidR="00506C2B" w:rsidRDefault="00E50446" w:rsidP="00BC3288">
            <w:pPr>
              <w:pStyle w:val="BodyText"/>
              <w:spacing w:before="0"/>
              <w:rPr>
                <w:color w:val="002060"/>
              </w:rPr>
            </w:pPr>
            <w:r w:rsidRPr="00E50446">
              <w:rPr>
                <w:rFonts w:ascii="MS Gothic" w:eastAsia="MS Gothic" w:hint="eastAsia"/>
                <w:color w:val="002060"/>
                <w:sz w:val="28"/>
                <w:szCs w:val="28"/>
              </w:rPr>
              <w:sym w:font="Wingdings" w:char="F081"/>
            </w:r>
            <w:r w:rsidRPr="00E50446">
              <w:rPr>
                <w:rFonts w:ascii="MS Gothic" w:eastAsia="MS Gothic"/>
                <w:color w:val="002060"/>
                <w:sz w:val="28"/>
                <w:szCs w:val="28"/>
              </w:rPr>
              <w:t xml:space="preserve">  </w:t>
            </w:r>
            <w:r w:rsidRPr="00E50446">
              <w:rPr>
                <w:rFonts w:ascii="MS Gothic" w:eastAsia="MS Gothic" w:hint="eastAsia"/>
                <w:color w:val="002060"/>
                <w:sz w:val="28"/>
                <w:szCs w:val="28"/>
              </w:rPr>
              <w:sym w:font="Wingdings" w:char="F082"/>
            </w:r>
            <w:r w:rsidRPr="00E50446">
              <w:rPr>
                <w:rFonts w:ascii="MS Gothic" w:eastAsia="MS Gothic"/>
                <w:color w:val="002060"/>
                <w:sz w:val="28"/>
                <w:szCs w:val="28"/>
              </w:rPr>
              <w:t xml:space="preserve">  </w:t>
            </w:r>
            <w:r w:rsidRPr="00E50446">
              <w:rPr>
                <w:rFonts w:ascii="MS Gothic" w:eastAsia="MS Gothic" w:hint="eastAsia"/>
                <w:color w:val="002060"/>
                <w:sz w:val="28"/>
                <w:szCs w:val="28"/>
              </w:rPr>
              <w:sym w:font="Wingdings" w:char="F083"/>
            </w:r>
            <w:r>
              <w:rPr>
                <w:rFonts w:ascii="MS Gothic" w:eastAsia="MS Gothic" w:hint="eastAsia"/>
                <w:color w:val="002060"/>
              </w:rPr>
              <w:t xml:space="preserve">  </w:t>
            </w:r>
            <w:r w:rsidR="00BC3288" w:rsidRPr="00BC3288">
              <w:rPr>
                <w:color w:val="002060"/>
              </w:rPr>
              <w:t>Attempt</w:t>
            </w:r>
          </w:p>
        </w:tc>
        <w:tc>
          <w:tcPr>
            <w:tcW w:w="245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69D8EAE8" w14:textId="77777777" w:rsidR="00506C2B" w:rsidRDefault="000D2CF2" w:rsidP="00E50446">
            <w:pPr>
              <w:pStyle w:val="BodyText"/>
              <w:spacing w:before="0"/>
              <w:rPr>
                <w:color w:val="002060"/>
              </w:rPr>
            </w:pPr>
            <w:sdt>
              <w:sdtPr>
                <w:rPr>
                  <w:color w:val="002060"/>
                </w:rPr>
                <w:id w:val="-614904851"/>
                <w14:checkbox>
                  <w14:checked w14:val="0"/>
                  <w14:checkedState w14:val="2612" w14:font="MS Gothic"/>
                  <w14:uncheckedState w14:val="2610" w14:font="MS Gothic"/>
                </w14:checkbox>
              </w:sdtPr>
              <w:sdtEndPr/>
              <w:sdtContent>
                <w:r w:rsidR="00506C2B">
                  <w:rPr>
                    <w:rFonts w:ascii="MS Gothic" w:eastAsia="MS Gothic" w:hAnsi="MS Gothic" w:hint="eastAsia"/>
                    <w:color w:val="002060"/>
                  </w:rPr>
                  <w:t>☐</w:t>
                </w:r>
              </w:sdtContent>
            </w:sdt>
            <w:r w:rsidR="00506C2B">
              <w:rPr>
                <w:color w:val="002060"/>
              </w:rPr>
              <w:t xml:space="preserve">  </w:t>
            </w:r>
            <w:r w:rsidR="00E50446">
              <w:rPr>
                <w:color w:val="002060"/>
              </w:rPr>
              <w:t>Re-observation</w:t>
            </w:r>
          </w:p>
        </w:tc>
        <w:tc>
          <w:tcPr>
            <w:tcW w:w="2247" w:type="dxa"/>
            <w:gridSpan w:val="4"/>
            <w:tcBorders>
              <w:top w:val="single" w:sz="4" w:space="0" w:color="5F6062" w:themeColor="accent3"/>
              <w:left w:val="single" w:sz="4" w:space="0" w:color="5F6062" w:themeColor="accent3"/>
              <w:bottom w:val="single" w:sz="4" w:space="0" w:color="5F6062" w:themeColor="accent3"/>
            </w:tcBorders>
            <w:vAlign w:val="center"/>
          </w:tcPr>
          <w:p w14:paraId="41B8ADC2" w14:textId="77777777" w:rsidR="00506C2B" w:rsidRDefault="000D2CF2" w:rsidP="00E50446">
            <w:pPr>
              <w:pStyle w:val="BodyText"/>
              <w:spacing w:before="0"/>
              <w:rPr>
                <w:color w:val="002060"/>
              </w:rPr>
            </w:pPr>
            <w:sdt>
              <w:sdtPr>
                <w:rPr>
                  <w:color w:val="002060"/>
                </w:rPr>
                <w:id w:val="2716407"/>
                <w14:checkbox>
                  <w14:checked w14:val="0"/>
                  <w14:checkedState w14:val="2612" w14:font="MS Gothic"/>
                  <w14:uncheckedState w14:val="2610" w14:font="MS Gothic"/>
                </w14:checkbox>
              </w:sdtPr>
              <w:sdtEndPr/>
              <w:sdtContent>
                <w:r w:rsidR="00506C2B">
                  <w:rPr>
                    <w:rFonts w:ascii="MS Gothic" w:eastAsia="MS Gothic" w:hint="eastAsia"/>
                    <w:color w:val="002060"/>
                  </w:rPr>
                  <w:t>☐</w:t>
                </w:r>
              </w:sdtContent>
            </w:sdt>
            <w:r w:rsidR="00506C2B">
              <w:rPr>
                <w:color w:val="002060"/>
              </w:rPr>
              <w:t xml:space="preserve">  </w:t>
            </w:r>
            <w:r w:rsidR="00E50446">
              <w:rPr>
                <w:color w:val="002060"/>
              </w:rPr>
              <w:t>Late observation</w:t>
            </w:r>
          </w:p>
        </w:tc>
      </w:tr>
      <w:tr w:rsidR="00506C2B" w:rsidRPr="00221C57" w14:paraId="42349E2A" w14:textId="77777777" w:rsidTr="00BC04BD">
        <w:trPr>
          <w:gridAfter w:val="1"/>
          <w:wAfter w:w="10" w:type="dxa"/>
          <w:trHeight w:val="1124"/>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6317051" w14:textId="77777777" w:rsidR="00506C2B" w:rsidRDefault="00506C2B" w:rsidP="00BA7B9D">
            <w:pPr>
              <w:spacing w:before="120"/>
              <w:rPr>
                <w:b/>
                <w:sz w:val="22"/>
              </w:rPr>
            </w:pPr>
            <w:r>
              <w:rPr>
                <w:b/>
                <w:sz w:val="22"/>
              </w:rPr>
              <w:t>Reasonable adjustment applied</w:t>
            </w:r>
          </w:p>
        </w:tc>
        <w:tc>
          <w:tcPr>
            <w:tcW w:w="7771"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1AE991C" w14:textId="77777777" w:rsidR="00506C2B" w:rsidRPr="00070BEF" w:rsidRDefault="000D2CF2" w:rsidP="00BA7B9D">
            <w:pPr>
              <w:spacing w:before="20" w:after="20"/>
              <w:rPr>
                <w:color w:val="002060"/>
                <w:sz w:val="22"/>
              </w:rPr>
            </w:pPr>
            <w:sdt>
              <w:sdtPr>
                <w:rPr>
                  <w:color w:val="002060"/>
                  <w:sz w:val="22"/>
                </w:rPr>
                <w:id w:val="-1772391488"/>
                <w14:checkbox>
                  <w14:checked w14:val="0"/>
                  <w14:checkedState w14:val="2612" w14:font="MS Gothic"/>
                  <w14:uncheckedState w14:val="2610" w14:font="MS Gothic"/>
                </w14:checkbox>
              </w:sdtPr>
              <w:sdtEndPr/>
              <w:sdtContent>
                <w:r w:rsidR="00506C2B" w:rsidRPr="000B0C36">
                  <w:rPr>
                    <w:rFonts w:ascii="MS Gothic" w:eastAsia="MS Gothic" w:hint="eastAsia"/>
                    <w:color w:val="002060"/>
                    <w:sz w:val="22"/>
                  </w:rPr>
                  <w:t>☐</w:t>
                </w:r>
              </w:sdtContent>
            </w:sdt>
            <w:r w:rsidR="00506C2B" w:rsidRPr="000B0C36">
              <w:rPr>
                <w:color w:val="002060"/>
                <w:sz w:val="22"/>
              </w:rPr>
              <w:t xml:space="preserve">  </w:t>
            </w:r>
            <w:r w:rsidR="00506C2B">
              <w:rPr>
                <w:color w:val="002060"/>
                <w:sz w:val="22"/>
              </w:rPr>
              <w:t>No</w:t>
            </w:r>
            <w:r w:rsidR="00D666A6">
              <w:rPr>
                <w:color w:val="002060"/>
                <w:sz w:val="22"/>
              </w:rPr>
              <w:t>t required</w:t>
            </w:r>
            <w:r w:rsidR="00506C2B">
              <w:rPr>
                <w:color w:val="002060"/>
                <w:sz w:val="22"/>
              </w:rPr>
              <w:t xml:space="preserve">      </w:t>
            </w:r>
            <w:r w:rsidR="00506C2B">
              <w:rPr>
                <w:color w:val="002060"/>
                <w:sz w:val="22"/>
              </w:rPr>
              <w:br/>
            </w:r>
            <w:sdt>
              <w:sdtPr>
                <w:rPr>
                  <w:color w:val="002060"/>
                  <w:sz w:val="22"/>
                </w:rPr>
                <w:id w:val="-912232654"/>
                <w14:checkbox>
                  <w14:checked w14:val="0"/>
                  <w14:checkedState w14:val="2612" w14:font="MS Gothic"/>
                  <w14:uncheckedState w14:val="2610" w14:font="MS Gothic"/>
                </w14:checkbox>
              </w:sdtPr>
              <w:sdtEndPr/>
              <w:sdtContent>
                <w:r w:rsidR="00506C2B" w:rsidRPr="000B0C36">
                  <w:rPr>
                    <w:rFonts w:ascii="MS Gothic" w:eastAsia="MS Gothic" w:hint="eastAsia"/>
                    <w:color w:val="002060"/>
                    <w:sz w:val="22"/>
                  </w:rPr>
                  <w:t>☐</w:t>
                </w:r>
              </w:sdtContent>
            </w:sdt>
            <w:r w:rsidR="00506C2B" w:rsidRPr="000B0C36">
              <w:rPr>
                <w:color w:val="002060"/>
                <w:sz w:val="22"/>
              </w:rPr>
              <w:t xml:space="preserve">  </w:t>
            </w:r>
            <w:r w:rsidR="00506C2B">
              <w:rPr>
                <w:color w:val="002060"/>
                <w:sz w:val="22"/>
              </w:rPr>
              <w:t>Yes (briefly describe)</w:t>
            </w:r>
          </w:p>
        </w:tc>
      </w:tr>
      <w:tr w:rsidR="00E50446" w:rsidRPr="00221C57" w14:paraId="4816DF12" w14:textId="77777777" w:rsidTr="00FE6FD7">
        <w:trPr>
          <w:gridAfter w:val="1"/>
          <w:wAfter w:w="10" w:type="dxa"/>
          <w:trHeight w:val="567"/>
          <w:jc w:val="center"/>
        </w:trPr>
        <w:tc>
          <w:tcPr>
            <w:tcW w:w="2695"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7A486AC" w14:textId="77777777" w:rsidR="00E50446" w:rsidRDefault="00E50446" w:rsidP="00BA7B9D">
            <w:pPr>
              <w:rPr>
                <w:rFonts w:cs="Arial"/>
                <w:b/>
                <w:sz w:val="22"/>
              </w:rPr>
            </w:pPr>
            <w:r>
              <w:rPr>
                <w:b/>
                <w:sz w:val="22"/>
              </w:rPr>
              <w:t>Outcome</w:t>
            </w:r>
          </w:p>
        </w:tc>
        <w:tc>
          <w:tcPr>
            <w:tcW w:w="307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7DCF7761" w14:textId="77777777" w:rsidR="00E50446" w:rsidRDefault="000D2CF2" w:rsidP="00506C2B">
            <w:pPr>
              <w:pStyle w:val="BodyText"/>
              <w:spacing w:before="0"/>
              <w:rPr>
                <w:color w:val="002060"/>
              </w:rPr>
            </w:pPr>
            <w:sdt>
              <w:sdtPr>
                <w:rPr>
                  <w:color w:val="002060"/>
                </w:rPr>
                <w:id w:val="-1440684270"/>
                <w14:checkbox>
                  <w14:checked w14:val="0"/>
                  <w14:checkedState w14:val="2612" w14:font="MS Gothic"/>
                  <w14:uncheckedState w14:val="2610" w14:font="MS Gothic"/>
                </w14:checkbox>
              </w:sdtPr>
              <w:sdtEndPr/>
              <w:sdtContent>
                <w:r w:rsidR="00E50446">
                  <w:rPr>
                    <w:rFonts w:ascii="MS Gothic" w:eastAsia="MS Gothic" w:hint="eastAsia"/>
                    <w:color w:val="002060"/>
                  </w:rPr>
                  <w:t>☐</w:t>
                </w:r>
              </w:sdtContent>
            </w:sdt>
            <w:r w:rsidR="00E50446">
              <w:rPr>
                <w:color w:val="002060"/>
              </w:rPr>
              <w:t xml:space="preserve">  Satisfactory</w:t>
            </w:r>
          </w:p>
        </w:tc>
        <w:tc>
          <w:tcPr>
            <w:tcW w:w="4694" w:type="dxa"/>
            <w:gridSpan w:val="5"/>
            <w:tcBorders>
              <w:top w:val="single" w:sz="4" w:space="0" w:color="5F6062" w:themeColor="accent3"/>
              <w:left w:val="single" w:sz="4" w:space="0" w:color="5F6062" w:themeColor="accent3"/>
              <w:bottom w:val="single" w:sz="4" w:space="0" w:color="5F6062" w:themeColor="accent3"/>
            </w:tcBorders>
            <w:vAlign w:val="center"/>
          </w:tcPr>
          <w:p w14:paraId="1B23D108" w14:textId="77777777" w:rsidR="00E50446" w:rsidRDefault="000D2CF2" w:rsidP="00506C2B">
            <w:pPr>
              <w:pStyle w:val="BodyText"/>
              <w:spacing w:before="0"/>
              <w:rPr>
                <w:color w:val="002060"/>
              </w:rPr>
            </w:pPr>
            <w:sdt>
              <w:sdtPr>
                <w:rPr>
                  <w:color w:val="002060"/>
                </w:rPr>
                <w:id w:val="-41686928"/>
                <w14:checkbox>
                  <w14:checked w14:val="0"/>
                  <w14:checkedState w14:val="2612" w14:font="MS Gothic"/>
                  <w14:uncheckedState w14:val="2610" w14:font="MS Gothic"/>
                </w14:checkbox>
              </w:sdtPr>
              <w:sdtEndPr/>
              <w:sdtContent>
                <w:r w:rsidR="00E50446">
                  <w:rPr>
                    <w:rFonts w:ascii="MS Gothic" w:eastAsia="MS Gothic" w:hAnsi="MS Gothic" w:hint="eastAsia"/>
                    <w:color w:val="002060"/>
                  </w:rPr>
                  <w:t>☐</w:t>
                </w:r>
              </w:sdtContent>
            </w:sdt>
            <w:r w:rsidR="00E50446">
              <w:rPr>
                <w:color w:val="002060"/>
              </w:rPr>
              <w:t xml:space="preserve">  Unsatisfactory</w:t>
            </w:r>
          </w:p>
        </w:tc>
      </w:tr>
      <w:tr w:rsidR="00511815" w:rsidRPr="00221C57" w14:paraId="680ACC25" w14:textId="77777777" w:rsidTr="00BC04BD">
        <w:trPr>
          <w:gridAfter w:val="1"/>
          <w:wAfter w:w="10" w:type="dxa"/>
          <w:trHeight w:val="1821"/>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078941A" w14:textId="77777777" w:rsidR="00511815" w:rsidRPr="00221C57" w:rsidRDefault="00C05E40" w:rsidP="00511815">
            <w:pPr>
              <w:spacing w:before="120"/>
              <w:rPr>
                <w:b/>
                <w:sz w:val="22"/>
              </w:rPr>
            </w:pPr>
            <w:r>
              <w:rPr>
                <w:b/>
                <w:sz w:val="22"/>
              </w:rPr>
              <w:t xml:space="preserve">Overall </w:t>
            </w:r>
            <w:r w:rsidR="00511815">
              <w:rPr>
                <w:b/>
                <w:sz w:val="22"/>
              </w:rPr>
              <w:t>Feedback</w:t>
            </w:r>
          </w:p>
        </w:tc>
        <w:tc>
          <w:tcPr>
            <w:tcW w:w="7771"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CD665C4" w14:textId="77777777" w:rsidR="00511815" w:rsidRPr="00070BEF" w:rsidRDefault="00511815" w:rsidP="00511815">
            <w:pPr>
              <w:spacing w:before="120"/>
              <w:rPr>
                <w:color w:val="002060"/>
                <w:sz w:val="22"/>
              </w:rPr>
            </w:pPr>
          </w:p>
        </w:tc>
      </w:tr>
      <w:tr w:rsidR="008C00A2" w:rsidRPr="00221C57" w14:paraId="4666A7EC" w14:textId="77777777" w:rsidTr="00FE6FD7">
        <w:trPr>
          <w:trHeight w:val="567"/>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01468D46" w14:textId="77777777" w:rsidR="008C00A2" w:rsidRPr="00221C57" w:rsidRDefault="006A1AD0">
            <w:pPr>
              <w:rPr>
                <w:b/>
                <w:sz w:val="22"/>
              </w:rPr>
            </w:pPr>
            <w:r>
              <w:rPr>
                <w:b/>
                <w:sz w:val="22"/>
              </w:rPr>
              <w:t>Assessor’s</w:t>
            </w:r>
            <w:r w:rsidR="008C00A2">
              <w:rPr>
                <w:b/>
                <w:sz w:val="22"/>
              </w:rPr>
              <w:t xml:space="preserve"> Name</w:t>
            </w:r>
          </w:p>
        </w:tc>
        <w:tc>
          <w:tcPr>
            <w:tcW w:w="1872"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0AA66424" w14:textId="77777777" w:rsidR="008C00A2" w:rsidRPr="00070BEF" w:rsidRDefault="004759C3" w:rsidP="008C00A2">
            <w:pPr>
              <w:rPr>
                <w:color w:val="002060"/>
                <w:sz w:val="22"/>
              </w:rPr>
            </w:pPr>
            <w:proofErr w:type="spellStart"/>
            <w:r>
              <w:rPr>
                <w:color w:val="002060"/>
                <w:sz w:val="22"/>
              </w:rPr>
              <w:t>S.Gale</w:t>
            </w:r>
            <w:proofErr w:type="spellEnd"/>
          </w:p>
        </w:tc>
        <w:tc>
          <w:tcPr>
            <w:tcW w:w="1876"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2C5C64EA" w14:textId="77777777" w:rsidR="008C00A2" w:rsidRPr="008C00A2" w:rsidRDefault="008C00A2" w:rsidP="008C00A2">
            <w:pPr>
              <w:rPr>
                <w:b/>
                <w:sz w:val="22"/>
              </w:rPr>
            </w:pPr>
            <w:r w:rsidRPr="008C00A2">
              <w:rPr>
                <w:b/>
                <w:sz w:val="22"/>
              </w:rPr>
              <w:t>Signature</w:t>
            </w:r>
          </w:p>
        </w:tc>
        <w:tc>
          <w:tcPr>
            <w:tcW w:w="1876"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6F982DF3" w14:textId="77777777" w:rsidR="008C00A2" w:rsidRPr="00070BEF" w:rsidRDefault="008C00A2" w:rsidP="008C00A2">
            <w:pPr>
              <w:rPr>
                <w:color w:val="002060"/>
                <w:sz w:val="22"/>
              </w:rPr>
            </w:pPr>
          </w:p>
        </w:tc>
        <w:tc>
          <w:tcPr>
            <w:tcW w:w="884"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3C27A9AB" w14:textId="77777777" w:rsidR="008C00A2" w:rsidRPr="00470F3D" w:rsidRDefault="008C00A2" w:rsidP="008C00A2">
            <w:pPr>
              <w:rPr>
                <w:b/>
                <w:sz w:val="22"/>
              </w:rPr>
            </w:pPr>
            <w:r w:rsidRPr="00470F3D">
              <w:rPr>
                <w:b/>
                <w:sz w:val="22"/>
              </w:rPr>
              <w:t>Date</w:t>
            </w:r>
          </w:p>
        </w:tc>
        <w:tc>
          <w:tcPr>
            <w:tcW w:w="1273"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8A4D405" w14:textId="77777777" w:rsidR="008C00A2" w:rsidRPr="00070BEF" w:rsidRDefault="008C00A2" w:rsidP="00511815">
            <w:pPr>
              <w:jc w:val="center"/>
              <w:rPr>
                <w:color w:val="002060"/>
                <w:sz w:val="22"/>
              </w:rPr>
            </w:pPr>
          </w:p>
        </w:tc>
      </w:tr>
    </w:tbl>
    <w:p w14:paraId="6B44D5FC" w14:textId="77777777" w:rsidR="00A302EF" w:rsidRDefault="00A302EF" w:rsidP="009D74CF">
      <w:pPr>
        <w:spacing w:before="0" w:after="0" w:line="276" w:lineRule="auto"/>
        <w:rPr>
          <w:sz w:val="12"/>
          <w:szCs w:val="12"/>
        </w:rPr>
      </w:pPr>
    </w:p>
    <w:sectPr w:rsidR="00A302EF" w:rsidSect="00966DF4">
      <w:headerReference w:type="default" r:id="rId9"/>
      <w:footerReference w:type="default" r:id="rId10"/>
      <w:headerReference w:type="first" r:id="rId11"/>
      <w:footerReference w:type="first" r:id="rId12"/>
      <w:pgSz w:w="11906" w:h="16838" w:code="9"/>
      <w:pgMar w:top="2126" w:right="1134" w:bottom="992" w:left="1134" w:header="709"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5EAF8" w14:textId="77777777" w:rsidR="00833A08" w:rsidRDefault="00833A08" w:rsidP="00855C9F">
      <w:r>
        <w:separator/>
      </w:r>
    </w:p>
  </w:endnote>
  <w:endnote w:type="continuationSeparator" w:id="0">
    <w:p w14:paraId="242402CA" w14:textId="77777777" w:rsidR="00833A08" w:rsidRDefault="00833A08" w:rsidP="008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012D" w14:textId="77777777" w:rsidR="002D4D4F" w:rsidRDefault="002D4D4F">
    <w:pPr>
      <w:pStyle w:val="Footer"/>
      <w:jc w:val="right"/>
    </w:pPr>
  </w:p>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1908335285"/>
        <w:docPartObj>
          <w:docPartGallery w:val="Page Numbers (Bottom of Page)"/>
          <w:docPartUnique/>
        </w:docPartObj>
      </w:sdtPr>
      <w:sdtEndPr>
        <w:rPr>
          <w:rFonts w:cs="Arial"/>
        </w:rPr>
      </w:sdtEndPr>
      <w:sdtContent>
        <w:tr w:rsidR="002D4D4F" w:rsidRPr="00501396" w14:paraId="7986EE3D" w14:textId="77777777" w:rsidTr="00183615">
          <w:trPr>
            <w:trHeight w:val="283"/>
            <w:jc w:val="center"/>
          </w:trPr>
          <w:tc>
            <w:tcPr>
              <w:tcW w:w="9959" w:type="dxa"/>
              <w:vAlign w:val="center"/>
            </w:tcPr>
            <w:p w14:paraId="121DCB9B" w14:textId="7C274122" w:rsidR="002D4D4F" w:rsidRPr="00501396" w:rsidRDefault="002D4D4F" w:rsidP="002D4D4F">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0D2CF2">
                <w:rPr>
                  <w:rFonts w:cs="Arial"/>
                  <w:noProof/>
                  <w:color w:val="5F6062" w:themeColor="accent3"/>
                  <w:sz w:val="16"/>
                  <w:szCs w:val="16"/>
                </w:rPr>
                <w:t>4</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0D2CF2">
                <w:rPr>
                  <w:rFonts w:cs="Arial"/>
                  <w:noProof/>
                  <w:color w:val="5F6062" w:themeColor="accent3"/>
                  <w:sz w:val="16"/>
                  <w:szCs w:val="16"/>
                </w:rPr>
                <w:t>4</w:t>
              </w:r>
              <w:r w:rsidRPr="00501396">
                <w:rPr>
                  <w:rFonts w:cs="Arial"/>
                  <w:color w:val="5F6062" w:themeColor="accent3"/>
                  <w:sz w:val="16"/>
                  <w:szCs w:val="16"/>
                </w:rPr>
                <w:fldChar w:fldCharType="end"/>
              </w:r>
            </w:p>
            <w:p w14:paraId="1C18ABE3" w14:textId="77777777" w:rsidR="002D4D4F" w:rsidRPr="00501396" w:rsidRDefault="00966DF4" w:rsidP="002D4D4F">
              <w:pPr>
                <w:pStyle w:val="Footer"/>
                <w:jc w:val="right"/>
                <w:rPr>
                  <w:rFonts w:cs="Arial"/>
                  <w:color w:val="5F6062" w:themeColor="accent3"/>
                  <w:sz w:val="16"/>
                  <w:szCs w:val="16"/>
                </w:rPr>
              </w:pPr>
              <w:r>
                <w:rPr>
                  <w:rFonts w:cs="Arial"/>
                  <w:color w:val="5F6062" w:themeColor="accent3"/>
                  <w:sz w:val="16"/>
                  <w:szCs w:val="16"/>
                </w:rPr>
                <w:t>Observation</w:t>
              </w:r>
              <w:r w:rsidRPr="00501396">
                <w:rPr>
                  <w:rFonts w:cs="Arial"/>
                  <w:color w:val="5F6062" w:themeColor="accent3"/>
                  <w:sz w:val="16"/>
                  <w:szCs w:val="16"/>
                </w:rPr>
                <w:t xml:space="preserve"> </w:t>
              </w:r>
              <w:r>
                <w:rPr>
                  <w:rFonts w:cs="Arial"/>
                  <w:color w:val="5F6062" w:themeColor="accent3"/>
                  <w:sz w:val="16"/>
                  <w:szCs w:val="16"/>
                </w:rPr>
                <w:t>Assessment Task – TED TP 03.04b</w:t>
              </w:r>
            </w:p>
          </w:tc>
        </w:tr>
      </w:sdtContent>
    </w:sdt>
  </w:tbl>
  <w:p w14:paraId="486EA501" w14:textId="77777777" w:rsidR="002B7191" w:rsidRPr="006C5639" w:rsidRDefault="002B7191" w:rsidP="002B7191">
    <w:pPr>
      <w:pStyle w:val="Footer"/>
      <w:jc w:val="right"/>
      <w:rPr>
        <w:color w:val="808080" w:themeColor="background1" w:themeShade="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875701994"/>
        <w:docPartObj>
          <w:docPartGallery w:val="Page Numbers (Bottom of Page)"/>
          <w:docPartUnique/>
        </w:docPartObj>
      </w:sdtPr>
      <w:sdtEndPr>
        <w:rPr>
          <w:rFonts w:cs="Arial"/>
        </w:rPr>
      </w:sdtEndPr>
      <w:sdtContent>
        <w:tr w:rsidR="00A02BA3" w:rsidRPr="00501396" w14:paraId="45582B62" w14:textId="77777777" w:rsidTr="00183615">
          <w:trPr>
            <w:trHeight w:val="283"/>
            <w:jc w:val="center"/>
          </w:trPr>
          <w:tc>
            <w:tcPr>
              <w:tcW w:w="9959" w:type="dxa"/>
              <w:vAlign w:val="center"/>
            </w:tcPr>
            <w:p w14:paraId="215EAD92" w14:textId="4683E2E5" w:rsidR="00A02BA3" w:rsidRPr="00501396" w:rsidRDefault="00A02BA3" w:rsidP="00A02BA3">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0D2CF2">
                <w:rPr>
                  <w:rFonts w:cs="Arial"/>
                  <w:noProof/>
                  <w:color w:val="5F6062" w:themeColor="accent3"/>
                  <w:sz w:val="16"/>
                  <w:szCs w:val="16"/>
                </w:rPr>
                <w:t>1</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0D2CF2">
                <w:rPr>
                  <w:rFonts w:cs="Arial"/>
                  <w:noProof/>
                  <w:color w:val="5F6062" w:themeColor="accent3"/>
                  <w:sz w:val="16"/>
                  <w:szCs w:val="16"/>
                </w:rPr>
                <w:t>4</w:t>
              </w:r>
              <w:r w:rsidRPr="00501396">
                <w:rPr>
                  <w:rFonts w:cs="Arial"/>
                  <w:color w:val="5F6062" w:themeColor="accent3"/>
                  <w:sz w:val="16"/>
                  <w:szCs w:val="16"/>
                </w:rPr>
                <w:fldChar w:fldCharType="end"/>
              </w:r>
            </w:p>
            <w:p w14:paraId="483571B6" w14:textId="77777777" w:rsidR="00A02BA3" w:rsidRPr="00501396" w:rsidRDefault="00A02BA3" w:rsidP="00966DF4">
              <w:pPr>
                <w:pStyle w:val="Footer"/>
                <w:jc w:val="right"/>
                <w:rPr>
                  <w:rFonts w:cs="Arial"/>
                  <w:color w:val="5F6062" w:themeColor="accent3"/>
                  <w:sz w:val="16"/>
                  <w:szCs w:val="16"/>
                </w:rPr>
              </w:pPr>
              <w:r>
                <w:rPr>
                  <w:rFonts w:cs="Arial"/>
                  <w:color w:val="5F6062" w:themeColor="accent3"/>
                  <w:sz w:val="16"/>
                  <w:szCs w:val="16"/>
                </w:rPr>
                <w:t>Observation</w:t>
              </w:r>
              <w:r w:rsidRPr="00501396">
                <w:rPr>
                  <w:rFonts w:cs="Arial"/>
                  <w:color w:val="5F6062" w:themeColor="accent3"/>
                  <w:sz w:val="16"/>
                  <w:szCs w:val="16"/>
                </w:rPr>
                <w:t xml:space="preserve"> </w:t>
              </w:r>
              <w:r>
                <w:rPr>
                  <w:rFonts w:cs="Arial"/>
                  <w:color w:val="5F6062" w:themeColor="accent3"/>
                  <w:sz w:val="16"/>
                  <w:szCs w:val="16"/>
                </w:rPr>
                <w:t xml:space="preserve">Assessment </w:t>
              </w:r>
              <w:r w:rsidR="00966DF4">
                <w:rPr>
                  <w:rFonts w:cs="Arial"/>
                  <w:color w:val="5F6062" w:themeColor="accent3"/>
                  <w:sz w:val="16"/>
                  <w:szCs w:val="16"/>
                </w:rPr>
                <w:t>Task – TED TP 03.04b</w:t>
              </w:r>
            </w:p>
          </w:tc>
        </w:tr>
      </w:sdtContent>
    </w:sdt>
  </w:tbl>
  <w:p w14:paraId="62852764" w14:textId="77777777" w:rsidR="002B7191" w:rsidRDefault="002B7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50A89" w14:textId="77777777" w:rsidR="00833A08" w:rsidRDefault="00833A08" w:rsidP="00855C9F">
      <w:r>
        <w:separator/>
      </w:r>
    </w:p>
  </w:footnote>
  <w:footnote w:type="continuationSeparator" w:id="0">
    <w:p w14:paraId="58B1F020" w14:textId="77777777" w:rsidR="00833A08" w:rsidRDefault="00833A08" w:rsidP="0085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0"/>
      </w:rPr>
      <w:id w:val="341984245"/>
      <w:docPartObj>
        <w:docPartGallery w:val="Page Numbers (Bottom of Page)"/>
        <w:docPartUnique/>
      </w:docPartObj>
    </w:sdtPr>
    <w:sdtEndPr>
      <w:rPr>
        <w:rFonts w:cs="Arial"/>
        <w:b/>
      </w:rPr>
    </w:sdtEndPr>
    <w:sdtContent>
      <w:p w14:paraId="76A87BCF" w14:textId="3473C92D" w:rsidR="00BA7B9D" w:rsidRDefault="000D2CF2" w:rsidP="00DD6C6C">
        <w:pPr>
          <w:pStyle w:val="Footer"/>
          <w:rPr>
            <w:szCs w:val="20"/>
          </w:rPr>
        </w:pPr>
        <w:sdt>
          <w:sdtPr>
            <w:rPr>
              <w:szCs w:val="20"/>
            </w:rPr>
            <w:alias w:val="Subject"/>
            <w:tag w:val=""/>
            <w:id w:val="1576319945"/>
            <w:placeholder>
              <w:docPart w:val="8F65FD8D833743E8A8DC387790C86FF3"/>
            </w:placeholder>
            <w:showingPlcHdr/>
            <w:dataBinding w:prefixMappings="xmlns:ns0='http://purl.org/dc/elements/1.1/' xmlns:ns1='http://schemas.openxmlformats.org/package/2006/metadata/core-properties' " w:xpath="/ns1:coreProperties[1]/ns0:subject[1]" w:storeItemID="{6C3C8BC8-F283-45AE-878A-BAB7291924A1}"/>
            <w:text/>
          </w:sdtPr>
          <w:sdtContent>
            <w:ins w:id="1" w:author="Steve Gale [2]" w:date="2020-06-16T14:47:00Z">
              <w:r w:rsidRPr="005C21AF">
                <w:rPr>
                  <w:rStyle w:val="PlaceholderText"/>
                </w:rPr>
                <w:t>Choose an item.</w:t>
              </w:r>
            </w:ins>
          </w:sdtContent>
        </w:sdt>
        <w:r w:rsidR="00BA7B9D">
          <w:rPr>
            <w:szCs w:val="20"/>
          </w:rPr>
          <w:t xml:space="preserve">  </w:t>
        </w:r>
      </w:p>
      <w:p w14:paraId="38A29E26" w14:textId="3EAB5422" w:rsidR="00BA7B9D" w:rsidRPr="00BF1DFB" w:rsidRDefault="000D2CF2" w:rsidP="00DD6C6C">
        <w:pPr>
          <w:pStyle w:val="Footer"/>
          <w:rPr>
            <w:b/>
            <w:szCs w:val="20"/>
          </w:rPr>
        </w:pPr>
        <w:sdt>
          <w:sdtPr>
            <w:rPr>
              <w:b/>
              <w:szCs w:val="20"/>
            </w:rPr>
            <w:alias w:val="Title"/>
            <w:tag w:val=""/>
            <w:id w:val="1839959128"/>
            <w:placeholder>
              <w:docPart w:val="E8A34FE1BE964FA5876A602C14B868BA"/>
            </w:placeholder>
            <w:dataBinding w:prefixMappings="xmlns:ns0='http://purl.org/dc/elements/1.1/' xmlns:ns1='http://schemas.openxmlformats.org/package/2006/metadata/core-properties' " w:xpath="/ns1:coreProperties[1]/ns0:title[1]" w:storeItemID="{6C3C8BC8-F283-45AE-878A-BAB7291924A1}"/>
            <w:text/>
          </w:sdtPr>
          <w:sdtEndPr/>
          <w:sdtContent>
            <w:r w:rsidR="00413CFB">
              <w:rPr>
                <w:b/>
                <w:szCs w:val="20"/>
              </w:rPr>
              <w:t>UEENEED103A Evaluate and modify object oriented code programs</w:t>
            </w:r>
          </w:sdtContent>
        </w:sdt>
        <w:r w:rsidR="00BA7B9D">
          <w:rPr>
            <w:b/>
            <w:szCs w:val="20"/>
          </w:rPr>
          <w:t xml:space="preserve">  </w:t>
        </w:r>
        <w:sdt>
          <w:sdtPr>
            <w:rPr>
              <w:b/>
              <w:szCs w:val="20"/>
            </w:rPr>
            <w:alias w:val="Keywords"/>
            <w:tag w:val=""/>
            <w:id w:val="2060506452"/>
            <w:placeholder>
              <w:docPart w:val="7938BBF48F9740908B2A5E0C0238B71D"/>
            </w:placeholder>
            <w:dataBinding w:prefixMappings="xmlns:ns0='http://purl.org/dc/elements/1.1/' xmlns:ns1='http://schemas.openxmlformats.org/package/2006/metadata/core-properties' " w:xpath="/ns1:coreProperties[1]/ns1:keywords[1]" w:storeItemID="{6C3C8BC8-F283-45AE-878A-BAB7291924A1}"/>
            <w:text/>
          </w:sdtPr>
          <w:sdtEndPr/>
          <w:sdtContent>
            <w:r w:rsidR="006D003B">
              <w:rPr>
                <w:b/>
                <w:szCs w:val="20"/>
              </w:rPr>
              <w:t>NA</w:t>
            </w:r>
          </w:sdtContent>
        </w:sdt>
        <w:r w:rsidR="00BA7B9D">
          <w:rPr>
            <w:b/>
            <w:szCs w:val="20"/>
          </w:rPr>
          <w:t xml:space="preserve">  </w:t>
        </w:r>
        <w:sdt>
          <w:sdtPr>
            <w:rPr>
              <w:b/>
              <w:szCs w:val="20"/>
            </w:rPr>
            <w:alias w:val="Status"/>
            <w:tag w:val=""/>
            <w:id w:val="1829238842"/>
            <w:placeholder>
              <w:docPart w:val="B671663350594B60929067E433116E2B"/>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6D003B">
              <w:rPr>
                <w:b/>
                <w:szCs w:val="20"/>
              </w:rPr>
              <w:t>NA</w:t>
            </w:r>
            <w:proofErr w:type="spellEnd"/>
          </w:sdtContent>
        </w:sdt>
      </w:p>
      <w:p w14:paraId="5199EBA6" w14:textId="790DDBF6" w:rsidR="00BA7B9D" w:rsidRDefault="000D2CF2" w:rsidP="00DD6C6C">
        <w:pPr>
          <w:pStyle w:val="Header"/>
        </w:pPr>
        <w:sdt>
          <w:sdtPr>
            <w:rPr>
              <w:szCs w:val="20"/>
            </w:rPr>
            <w:alias w:val="Category"/>
            <w:tag w:val=""/>
            <w:id w:val="699052018"/>
            <w:placeholder>
              <w:docPart w:val="3446F9386F4E4869B91B8D5FAE72D01D"/>
            </w:placeholder>
            <w:dataBinding w:prefixMappings="xmlns:ns0='http://purl.org/dc/elements/1.1/' xmlns:ns1='http://schemas.openxmlformats.org/package/2006/metadata/core-properties' " w:xpath="/ns1:coreProperties[1]/ns1:category[1]" w:storeItemID="{6C3C8BC8-F283-45AE-878A-BAB7291924A1}"/>
            <w:text/>
          </w:sdtPr>
          <w:sdtEndPr/>
          <w:sdtContent>
            <w:r w:rsidR="00413CFB">
              <w:rPr>
                <w:szCs w:val="20"/>
              </w:rPr>
              <w:t>UEE60411 Advanced Diploma of Computer Systems Engineering</w:t>
            </w:r>
          </w:sdtContent>
        </w:sdt>
        <w:r w:rsidR="00BA7B9D">
          <w:rPr>
            <w:szCs w:val="20"/>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513" w:type="dxa"/>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5699"/>
    </w:tblGrid>
    <w:tr w:rsidR="00BA7B9D" w:rsidRPr="001867F5" w14:paraId="255F863A" w14:textId="77777777" w:rsidTr="00BA7B9D">
      <w:tc>
        <w:tcPr>
          <w:tcW w:w="4814" w:type="dxa"/>
          <w:vAlign w:val="bottom"/>
        </w:tcPr>
        <w:p w14:paraId="0417053E" w14:textId="77777777" w:rsidR="00BA7B9D" w:rsidRPr="004846FA" w:rsidRDefault="00BA7B9D" w:rsidP="00A86FB8">
          <w:pPr>
            <w:pStyle w:val="Header"/>
            <w:rPr>
              <w:b/>
              <w:sz w:val="48"/>
              <w:szCs w:val="48"/>
            </w:rPr>
          </w:pPr>
          <w:r>
            <w:rPr>
              <w:b/>
              <w:sz w:val="48"/>
              <w:szCs w:val="48"/>
            </w:rPr>
            <w:t>Observation Assessment Task</w:t>
          </w:r>
        </w:p>
      </w:tc>
      <w:tc>
        <w:tcPr>
          <w:tcW w:w="5699" w:type="dxa"/>
        </w:tcPr>
        <w:p w14:paraId="0230CE1B" w14:textId="77777777" w:rsidR="00BA7B9D" w:rsidRPr="001867F5" w:rsidRDefault="00BA7B9D" w:rsidP="00A86FB8">
          <w:pPr>
            <w:pStyle w:val="Header"/>
            <w:jc w:val="right"/>
            <w:rPr>
              <w:sz w:val="36"/>
              <w:szCs w:val="36"/>
            </w:rPr>
          </w:pPr>
          <w:r w:rsidRPr="001867F5">
            <w:rPr>
              <w:rFonts w:ascii="Segoe UI" w:hAnsi="Segoe UI" w:cs="Segoe UI"/>
              <w:noProof/>
              <w:color w:val="6384BD"/>
              <w:sz w:val="36"/>
              <w:szCs w:val="36"/>
              <w:lang w:eastAsia="en-AU"/>
            </w:rPr>
            <w:drawing>
              <wp:inline distT="0" distB="0" distL="0" distR="0" wp14:anchorId="26CA7F43" wp14:editId="4180EDDA">
                <wp:extent cx="3042000" cy="763200"/>
                <wp:effectExtent l="0" t="0" r="6350" b="0"/>
                <wp:docPr id="5" name="Picture 5" descr="https://gordonstaff.gordontafe.edu.au/Marketing/PublishingImages/The%20Gordon%20Master%20Brand%20RGB%20heavier%20stroke.jpg">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rdonstaff.gordontafe.edu.au/Marketing/PublishingImages/The%20Gordon%20Master%20Brand%20RGB%20heavier%20stroke.jpg">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2000" cy="763200"/>
                        </a:xfrm>
                        <a:prstGeom prst="rect">
                          <a:avLst/>
                        </a:prstGeom>
                        <a:noFill/>
                        <a:ln>
                          <a:noFill/>
                        </a:ln>
                      </pic:spPr>
                    </pic:pic>
                  </a:graphicData>
                </a:graphic>
              </wp:inline>
            </w:drawing>
          </w:r>
        </w:p>
      </w:tc>
    </w:tr>
  </w:tbl>
  <w:p w14:paraId="5CAD1D30" w14:textId="77777777" w:rsidR="00BA7B9D" w:rsidRPr="00A86FB8" w:rsidRDefault="00BA7B9D" w:rsidP="00A86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3FC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numFmt w:val="bullet"/>
      <w:lvlText w:val=""/>
      <w:lvlJc w:val="left"/>
      <w:pPr>
        <w:ind w:left="704" w:hanging="358"/>
      </w:pPr>
      <w:rPr>
        <w:rFonts w:ascii="Symbol" w:hAnsi="Symbol" w:cs="Symbol"/>
        <w:b w:val="0"/>
        <w:bCs w:val="0"/>
        <w:sz w:val="24"/>
        <w:szCs w:val="24"/>
      </w:rPr>
    </w:lvl>
    <w:lvl w:ilvl="1">
      <w:numFmt w:val="bullet"/>
      <w:lvlText w:val=""/>
      <w:lvlJc w:val="left"/>
      <w:pPr>
        <w:ind w:left="1024" w:hanging="358"/>
      </w:pPr>
      <w:rPr>
        <w:rFonts w:ascii="Symbol" w:hAnsi="Symbol" w:cs="Symbol"/>
        <w:b w:val="0"/>
        <w:bCs w:val="0"/>
        <w:sz w:val="24"/>
        <w:szCs w:val="24"/>
      </w:rPr>
    </w:lvl>
    <w:lvl w:ilvl="2">
      <w:numFmt w:val="bullet"/>
      <w:lvlText w:val=""/>
      <w:lvlJc w:val="left"/>
      <w:pPr>
        <w:ind w:left="1307" w:hanging="358"/>
      </w:pPr>
      <w:rPr>
        <w:rFonts w:ascii="Symbol" w:hAnsi="Symbol" w:cs="Symbol"/>
        <w:b w:val="0"/>
        <w:bCs w:val="0"/>
        <w:sz w:val="24"/>
        <w:szCs w:val="24"/>
      </w:rPr>
    </w:lvl>
    <w:lvl w:ilvl="3">
      <w:numFmt w:val="bullet"/>
      <w:lvlText w:val="•"/>
      <w:lvlJc w:val="left"/>
      <w:pPr>
        <w:ind w:left="1706" w:hanging="358"/>
      </w:pPr>
    </w:lvl>
    <w:lvl w:ilvl="4">
      <w:numFmt w:val="bullet"/>
      <w:lvlText w:val="•"/>
      <w:lvlJc w:val="left"/>
      <w:pPr>
        <w:ind w:left="2105" w:hanging="358"/>
      </w:pPr>
    </w:lvl>
    <w:lvl w:ilvl="5">
      <w:numFmt w:val="bullet"/>
      <w:lvlText w:val="•"/>
      <w:lvlJc w:val="left"/>
      <w:pPr>
        <w:ind w:left="2504" w:hanging="358"/>
      </w:pPr>
    </w:lvl>
    <w:lvl w:ilvl="6">
      <w:numFmt w:val="bullet"/>
      <w:lvlText w:val="•"/>
      <w:lvlJc w:val="left"/>
      <w:pPr>
        <w:ind w:left="2902" w:hanging="358"/>
      </w:pPr>
    </w:lvl>
    <w:lvl w:ilvl="7">
      <w:numFmt w:val="bullet"/>
      <w:lvlText w:val="•"/>
      <w:lvlJc w:val="left"/>
      <w:pPr>
        <w:ind w:left="3301" w:hanging="358"/>
      </w:pPr>
    </w:lvl>
    <w:lvl w:ilvl="8">
      <w:numFmt w:val="bullet"/>
      <w:lvlText w:val="•"/>
      <w:lvlJc w:val="left"/>
      <w:pPr>
        <w:ind w:left="3700" w:hanging="358"/>
      </w:pPr>
    </w:lvl>
  </w:abstractNum>
  <w:abstractNum w:abstractNumId="2" w15:restartNumberingAfterBreak="0">
    <w:nsid w:val="09EF38E2"/>
    <w:multiLevelType w:val="hybridMultilevel"/>
    <w:tmpl w:val="F8DE16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886C05"/>
    <w:multiLevelType w:val="hybridMultilevel"/>
    <w:tmpl w:val="73343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5D4FAE"/>
    <w:multiLevelType w:val="hybridMultilevel"/>
    <w:tmpl w:val="F33E110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AAA78DD"/>
    <w:multiLevelType w:val="hybridMultilevel"/>
    <w:tmpl w:val="00949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C338EA"/>
    <w:multiLevelType w:val="hybridMultilevel"/>
    <w:tmpl w:val="DB7EFA76"/>
    <w:lvl w:ilvl="0" w:tplc="0A06EE52">
      <w:start w:val="1"/>
      <w:numFmt w:val="decimal"/>
      <w:pStyle w:val="Heading221"/>
      <w:lvlText w:val="2.%1"/>
      <w:lvlJc w:val="left"/>
      <w:pPr>
        <w:ind w:left="720" w:hanging="360"/>
      </w:pPr>
      <w:rPr>
        <w:rFonts w:hint="default"/>
        <w:color w:val="5F6062" w:themeColor="accent3"/>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6B3AF3"/>
    <w:multiLevelType w:val="hybridMultilevel"/>
    <w:tmpl w:val="238041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6020678"/>
    <w:multiLevelType w:val="hybridMultilevel"/>
    <w:tmpl w:val="1A86E1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09921E6"/>
    <w:multiLevelType w:val="hybridMultilevel"/>
    <w:tmpl w:val="5DE6DE50"/>
    <w:lvl w:ilvl="0" w:tplc="81B8E5FA">
      <w:numFmt w:val="bullet"/>
      <w:lvlText w:val="-"/>
      <w:lvlJc w:val="left"/>
      <w:pPr>
        <w:ind w:left="420" w:hanging="360"/>
      </w:pPr>
      <w:rPr>
        <w:rFonts w:ascii="Arial" w:eastAsiaTheme="minorHAnsi" w:hAnsi="Arial" w:cs="Arial" w:hint="default"/>
        <w:b w:val="0"/>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0" w15:restartNumberingAfterBreak="0">
    <w:nsid w:val="64B54E0B"/>
    <w:multiLevelType w:val="hybridMultilevel"/>
    <w:tmpl w:val="64EE5E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0"/>
  </w:num>
  <w:num w:numId="5">
    <w:abstractNumId w:val="9"/>
  </w:num>
  <w:num w:numId="6">
    <w:abstractNumId w:val="7"/>
  </w:num>
  <w:num w:numId="7">
    <w:abstractNumId w:val="1"/>
  </w:num>
  <w:num w:numId="8">
    <w:abstractNumId w:val="2"/>
  </w:num>
  <w:num w:numId="9">
    <w:abstractNumId w:val="4"/>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 Gale [2]">
    <w15:presenceInfo w15:providerId="Windows Live" w15:userId="7503200b517357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45"/>
    <w:rsid w:val="000059B4"/>
    <w:rsid w:val="00005AFD"/>
    <w:rsid w:val="000149D2"/>
    <w:rsid w:val="000175BD"/>
    <w:rsid w:val="00022023"/>
    <w:rsid w:val="00027487"/>
    <w:rsid w:val="00043481"/>
    <w:rsid w:val="00043888"/>
    <w:rsid w:val="00045E7D"/>
    <w:rsid w:val="00062F4B"/>
    <w:rsid w:val="00062F60"/>
    <w:rsid w:val="00070BEF"/>
    <w:rsid w:val="00077B1A"/>
    <w:rsid w:val="000A518A"/>
    <w:rsid w:val="000B0CB1"/>
    <w:rsid w:val="000D2CF2"/>
    <w:rsid w:val="000D4870"/>
    <w:rsid w:val="000D543C"/>
    <w:rsid w:val="000E3743"/>
    <w:rsid w:val="000E6782"/>
    <w:rsid w:val="000F0EAC"/>
    <w:rsid w:val="000F7059"/>
    <w:rsid w:val="001258E0"/>
    <w:rsid w:val="0013228C"/>
    <w:rsid w:val="00134642"/>
    <w:rsid w:val="0014452A"/>
    <w:rsid w:val="00154188"/>
    <w:rsid w:val="00157E5A"/>
    <w:rsid w:val="00162BA9"/>
    <w:rsid w:val="00166048"/>
    <w:rsid w:val="001663A0"/>
    <w:rsid w:val="0017219D"/>
    <w:rsid w:val="001867F5"/>
    <w:rsid w:val="001A3EEF"/>
    <w:rsid w:val="001A6C2F"/>
    <w:rsid w:val="001A70B5"/>
    <w:rsid w:val="001B61FF"/>
    <w:rsid w:val="001B713B"/>
    <w:rsid w:val="001D242C"/>
    <w:rsid w:val="002156B8"/>
    <w:rsid w:val="00221C57"/>
    <w:rsid w:val="00226796"/>
    <w:rsid w:val="002324DC"/>
    <w:rsid w:val="002470F2"/>
    <w:rsid w:val="0025481F"/>
    <w:rsid w:val="002A7C67"/>
    <w:rsid w:val="002B7191"/>
    <w:rsid w:val="002D4D4F"/>
    <w:rsid w:val="002D6064"/>
    <w:rsid w:val="002E1ED8"/>
    <w:rsid w:val="002E3EF2"/>
    <w:rsid w:val="003064B0"/>
    <w:rsid w:val="0031680A"/>
    <w:rsid w:val="00320264"/>
    <w:rsid w:val="00325EA2"/>
    <w:rsid w:val="0033240E"/>
    <w:rsid w:val="003344A7"/>
    <w:rsid w:val="00340C2F"/>
    <w:rsid w:val="003558C6"/>
    <w:rsid w:val="003626B9"/>
    <w:rsid w:val="00373F0D"/>
    <w:rsid w:val="003832CC"/>
    <w:rsid w:val="00394675"/>
    <w:rsid w:val="003B565A"/>
    <w:rsid w:val="003B699F"/>
    <w:rsid w:val="003C3A32"/>
    <w:rsid w:val="003C3B48"/>
    <w:rsid w:val="00401CFB"/>
    <w:rsid w:val="00404756"/>
    <w:rsid w:val="0041241D"/>
    <w:rsid w:val="00413CFB"/>
    <w:rsid w:val="00420445"/>
    <w:rsid w:val="004449AE"/>
    <w:rsid w:val="00460E93"/>
    <w:rsid w:val="00470F3D"/>
    <w:rsid w:val="004759C3"/>
    <w:rsid w:val="00483563"/>
    <w:rsid w:val="004846FA"/>
    <w:rsid w:val="004A0B9D"/>
    <w:rsid w:val="004A23AF"/>
    <w:rsid w:val="004A7152"/>
    <w:rsid w:val="004B43B7"/>
    <w:rsid w:val="004B6D71"/>
    <w:rsid w:val="004C3647"/>
    <w:rsid w:val="004D1A51"/>
    <w:rsid w:val="004D6064"/>
    <w:rsid w:val="004D606F"/>
    <w:rsid w:val="00500BFE"/>
    <w:rsid w:val="00506C2B"/>
    <w:rsid w:val="00510080"/>
    <w:rsid w:val="00511815"/>
    <w:rsid w:val="0051767E"/>
    <w:rsid w:val="005204FB"/>
    <w:rsid w:val="00543127"/>
    <w:rsid w:val="005549E2"/>
    <w:rsid w:val="00557F91"/>
    <w:rsid w:val="00577CCC"/>
    <w:rsid w:val="00591EA8"/>
    <w:rsid w:val="00597071"/>
    <w:rsid w:val="005A29F2"/>
    <w:rsid w:val="005A2C66"/>
    <w:rsid w:val="005B3426"/>
    <w:rsid w:val="005D0BBA"/>
    <w:rsid w:val="005D3097"/>
    <w:rsid w:val="005D6F1F"/>
    <w:rsid w:val="005F2BD4"/>
    <w:rsid w:val="00601396"/>
    <w:rsid w:val="00612B41"/>
    <w:rsid w:val="00630D92"/>
    <w:rsid w:val="00637A6A"/>
    <w:rsid w:val="00637F78"/>
    <w:rsid w:val="006421DE"/>
    <w:rsid w:val="00653C99"/>
    <w:rsid w:val="00671A21"/>
    <w:rsid w:val="00682D68"/>
    <w:rsid w:val="006A1AD0"/>
    <w:rsid w:val="006A3582"/>
    <w:rsid w:val="006C3FD7"/>
    <w:rsid w:val="006C498B"/>
    <w:rsid w:val="006C5639"/>
    <w:rsid w:val="006D003B"/>
    <w:rsid w:val="006D2970"/>
    <w:rsid w:val="006D7754"/>
    <w:rsid w:val="006E1F77"/>
    <w:rsid w:val="006F7211"/>
    <w:rsid w:val="00734922"/>
    <w:rsid w:val="00735D59"/>
    <w:rsid w:val="00752C2A"/>
    <w:rsid w:val="00773096"/>
    <w:rsid w:val="0077760D"/>
    <w:rsid w:val="007B46AA"/>
    <w:rsid w:val="007C28A2"/>
    <w:rsid w:val="007E428C"/>
    <w:rsid w:val="00811346"/>
    <w:rsid w:val="00814F57"/>
    <w:rsid w:val="00821108"/>
    <w:rsid w:val="00826A9B"/>
    <w:rsid w:val="008316C9"/>
    <w:rsid w:val="00833A08"/>
    <w:rsid w:val="008417A9"/>
    <w:rsid w:val="00847C36"/>
    <w:rsid w:val="00850DB5"/>
    <w:rsid w:val="00855C9F"/>
    <w:rsid w:val="00860BEE"/>
    <w:rsid w:val="0089197E"/>
    <w:rsid w:val="008A623A"/>
    <w:rsid w:val="008B2E24"/>
    <w:rsid w:val="008C00A2"/>
    <w:rsid w:val="008D1116"/>
    <w:rsid w:val="008D79A6"/>
    <w:rsid w:val="008F7A9F"/>
    <w:rsid w:val="009112CE"/>
    <w:rsid w:val="00913D00"/>
    <w:rsid w:val="00917F1D"/>
    <w:rsid w:val="00966DF4"/>
    <w:rsid w:val="0097458C"/>
    <w:rsid w:val="009800C2"/>
    <w:rsid w:val="00981919"/>
    <w:rsid w:val="009B0AA3"/>
    <w:rsid w:val="009B6E90"/>
    <w:rsid w:val="009C214A"/>
    <w:rsid w:val="009C6885"/>
    <w:rsid w:val="009D74CF"/>
    <w:rsid w:val="009E0262"/>
    <w:rsid w:val="00A011A5"/>
    <w:rsid w:val="00A02BA3"/>
    <w:rsid w:val="00A15524"/>
    <w:rsid w:val="00A2636B"/>
    <w:rsid w:val="00A302EF"/>
    <w:rsid w:val="00A31040"/>
    <w:rsid w:val="00A4106D"/>
    <w:rsid w:val="00A41865"/>
    <w:rsid w:val="00A86855"/>
    <w:rsid w:val="00A86FB8"/>
    <w:rsid w:val="00AB5DC0"/>
    <w:rsid w:val="00B030BE"/>
    <w:rsid w:val="00B03204"/>
    <w:rsid w:val="00B33870"/>
    <w:rsid w:val="00B3414A"/>
    <w:rsid w:val="00B37037"/>
    <w:rsid w:val="00B5148E"/>
    <w:rsid w:val="00B66516"/>
    <w:rsid w:val="00B667D1"/>
    <w:rsid w:val="00B81263"/>
    <w:rsid w:val="00B94057"/>
    <w:rsid w:val="00B96345"/>
    <w:rsid w:val="00BA32A8"/>
    <w:rsid w:val="00BA7B9D"/>
    <w:rsid w:val="00BC04BD"/>
    <w:rsid w:val="00BC2B34"/>
    <w:rsid w:val="00BC3288"/>
    <w:rsid w:val="00BC33DE"/>
    <w:rsid w:val="00BC67EF"/>
    <w:rsid w:val="00BC685F"/>
    <w:rsid w:val="00BD0EF1"/>
    <w:rsid w:val="00C05E40"/>
    <w:rsid w:val="00C1051B"/>
    <w:rsid w:val="00C23F6F"/>
    <w:rsid w:val="00C35698"/>
    <w:rsid w:val="00C574D1"/>
    <w:rsid w:val="00C85C03"/>
    <w:rsid w:val="00CA02C9"/>
    <w:rsid w:val="00CA3A0B"/>
    <w:rsid w:val="00CA4F07"/>
    <w:rsid w:val="00CB19E7"/>
    <w:rsid w:val="00CD6CA1"/>
    <w:rsid w:val="00CF6006"/>
    <w:rsid w:val="00D06F82"/>
    <w:rsid w:val="00D1466B"/>
    <w:rsid w:val="00D16E38"/>
    <w:rsid w:val="00D32FD0"/>
    <w:rsid w:val="00D3420E"/>
    <w:rsid w:val="00D41ECE"/>
    <w:rsid w:val="00D431DD"/>
    <w:rsid w:val="00D5453D"/>
    <w:rsid w:val="00D64DC8"/>
    <w:rsid w:val="00D666A6"/>
    <w:rsid w:val="00D854C0"/>
    <w:rsid w:val="00D95555"/>
    <w:rsid w:val="00D967B2"/>
    <w:rsid w:val="00DA19A9"/>
    <w:rsid w:val="00DA387E"/>
    <w:rsid w:val="00DD6C6C"/>
    <w:rsid w:val="00E01D28"/>
    <w:rsid w:val="00E029B9"/>
    <w:rsid w:val="00E25CB7"/>
    <w:rsid w:val="00E43C0B"/>
    <w:rsid w:val="00E4415C"/>
    <w:rsid w:val="00E46946"/>
    <w:rsid w:val="00E50446"/>
    <w:rsid w:val="00E548F9"/>
    <w:rsid w:val="00E65479"/>
    <w:rsid w:val="00E74580"/>
    <w:rsid w:val="00E77737"/>
    <w:rsid w:val="00E91B65"/>
    <w:rsid w:val="00EA0CD0"/>
    <w:rsid w:val="00EB3F2C"/>
    <w:rsid w:val="00ED7E17"/>
    <w:rsid w:val="00EF2E17"/>
    <w:rsid w:val="00F108D4"/>
    <w:rsid w:val="00F13BEF"/>
    <w:rsid w:val="00F1598B"/>
    <w:rsid w:val="00F23713"/>
    <w:rsid w:val="00F54391"/>
    <w:rsid w:val="00F63A01"/>
    <w:rsid w:val="00F9067F"/>
    <w:rsid w:val="00F95C82"/>
    <w:rsid w:val="00FB2FCF"/>
    <w:rsid w:val="00FB54A7"/>
    <w:rsid w:val="00FC1635"/>
    <w:rsid w:val="00FE3B09"/>
    <w:rsid w:val="00FE6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BEF48"/>
  <w15:docId w15:val="{A7277363-8E38-4036-92FF-DC798BB0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C2F"/>
    <w:pPr>
      <w:spacing w:before="60" w:after="60" w:line="240" w:lineRule="auto"/>
    </w:pPr>
    <w:rPr>
      <w:rFonts w:ascii="Arial" w:hAnsi="Arial"/>
      <w:sz w:val="20"/>
    </w:rPr>
  </w:style>
  <w:style w:type="paragraph" w:styleId="Heading1">
    <w:name w:val="heading 1"/>
    <w:basedOn w:val="Normal"/>
    <w:next w:val="Normal"/>
    <w:link w:val="Heading1Char"/>
    <w:uiPriority w:val="9"/>
    <w:qFormat/>
    <w:rsid w:val="00AB5DC0"/>
    <w:pPr>
      <w:keepNext/>
      <w:keepLines/>
      <w:spacing w:after="120"/>
      <w:outlineLvl w:val="0"/>
    </w:pPr>
    <w:rPr>
      <w:rFonts w:eastAsiaTheme="majorEastAsia" w:cstheme="majorBidi"/>
      <w:b/>
      <w:bCs/>
      <w:color w:val="6384BD"/>
      <w:sz w:val="36"/>
      <w:szCs w:val="28"/>
    </w:rPr>
  </w:style>
  <w:style w:type="paragraph" w:styleId="Heading2">
    <w:name w:val="heading 2"/>
    <w:basedOn w:val="Normal"/>
    <w:next w:val="Normal"/>
    <w:link w:val="Heading2Char"/>
    <w:uiPriority w:val="9"/>
    <w:unhideWhenUsed/>
    <w:qFormat/>
    <w:rsid w:val="00AB5DC0"/>
    <w:pPr>
      <w:keepNext/>
      <w:keepLines/>
      <w:spacing w:after="120"/>
      <w:outlineLvl w:val="1"/>
    </w:pPr>
    <w:rPr>
      <w:rFonts w:eastAsiaTheme="majorEastAsia" w:cstheme="majorBidi"/>
      <w:b/>
      <w:bCs/>
      <w:color w:val="6384BD" w:themeColor="accent1"/>
      <w:sz w:val="28"/>
      <w:szCs w:val="26"/>
    </w:rPr>
  </w:style>
  <w:style w:type="paragraph" w:styleId="Heading3">
    <w:name w:val="heading 3"/>
    <w:basedOn w:val="Normal"/>
    <w:next w:val="Normal"/>
    <w:link w:val="Heading3Char"/>
    <w:uiPriority w:val="9"/>
    <w:unhideWhenUsed/>
    <w:qFormat/>
    <w:rsid w:val="00AB5DC0"/>
    <w:pPr>
      <w:keepNext/>
      <w:keepLines/>
      <w:outlineLvl w:val="2"/>
    </w:pPr>
    <w:rPr>
      <w:rFonts w:eastAsiaTheme="majorEastAsia" w:cstheme="majorBidi"/>
      <w:b/>
      <w:bCs/>
      <w:color w:val="6384BD" w:themeColor="accent1"/>
      <w:sz w:val="22"/>
    </w:rPr>
  </w:style>
  <w:style w:type="paragraph" w:styleId="Heading4">
    <w:name w:val="heading 4"/>
    <w:basedOn w:val="Normal"/>
    <w:next w:val="Normal"/>
    <w:link w:val="Heading4Char"/>
    <w:uiPriority w:val="9"/>
    <w:unhideWhenUsed/>
    <w:qFormat/>
    <w:rsid w:val="00AB5DC0"/>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EF"/>
    <w:rPr>
      <w:rFonts w:ascii="Tahoma" w:hAnsi="Tahoma" w:cs="Tahoma"/>
      <w:sz w:val="16"/>
      <w:szCs w:val="16"/>
    </w:rPr>
  </w:style>
  <w:style w:type="character" w:customStyle="1" w:styleId="Heading1Char">
    <w:name w:val="Heading 1 Char"/>
    <w:basedOn w:val="DefaultParagraphFont"/>
    <w:link w:val="Heading1"/>
    <w:uiPriority w:val="9"/>
    <w:rsid w:val="00AB5DC0"/>
    <w:rPr>
      <w:rFonts w:ascii="Arial" w:eastAsiaTheme="majorEastAsia" w:hAnsi="Arial" w:cstheme="majorBidi"/>
      <w:b/>
      <w:bCs/>
      <w:color w:val="6384BD"/>
      <w:sz w:val="36"/>
      <w:szCs w:val="28"/>
    </w:rPr>
  </w:style>
  <w:style w:type="character" w:customStyle="1" w:styleId="Heading2Char">
    <w:name w:val="Heading 2 Char"/>
    <w:basedOn w:val="DefaultParagraphFont"/>
    <w:link w:val="Heading2"/>
    <w:uiPriority w:val="9"/>
    <w:rsid w:val="00AB5DC0"/>
    <w:rPr>
      <w:rFonts w:ascii="Arial" w:eastAsiaTheme="majorEastAsia" w:hAnsi="Arial" w:cstheme="majorBidi"/>
      <w:b/>
      <w:bCs/>
      <w:color w:val="6384BD" w:themeColor="accent1"/>
      <w:sz w:val="28"/>
      <w:szCs w:val="26"/>
    </w:rPr>
  </w:style>
  <w:style w:type="character" w:customStyle="1" w:styleId="Heading3Char">
    <w:name w:val="Heading 3 Char"/>
    <w:basedOn w:val="DefaultParagraphFont"/>
    <w:link w:val="Heading3"/>
    <w:uiPriority w:val="9"/>
    <w:rsid w:val="00AB5DC0"/>
    <w:rPr>
      <w:rFonts w:ascii="Arial" w:eastAsiaTheme="majorEastAsia" w:hAnsi="Arial" w:cstheme="majorBidi"/>
      <w:b/>
      <w:bCs/>
      <w:color w:val="6384BD" w:themeColor="accent1"/>
    </w:rPr>
  </w:style>
  <w:style w:type="character" w:customStyle="1" w:styleId="Heading4Char">
    <w:name w:val="Heading 4 Char"/>
    <w:basedOn w:val="DefaultParagraphFont"/>
    <w:link w:val="Heading4"/>
    <w:uiPriority w:val="9"/>
    <w:rsid w:val="00AB5DC0"/>
    <w:rPr>
      <w:rFonts w:ascii="Arial" w:eastAsiaTheme="majorEastAsia" w:hAnsi="Arial" w:cstheme="majorBidi"/>
      <w:b/>
      <w:bCs/>
      <w:i/>
      <w:iCs/>
      <w:sz w:val="20"/>
    </w:rPr>
  </w:style>
  <w:style w:type="paragraph" w:styleId="NoSpacing">
    <w:name w:val="No Spacing"/>
    <w:uiPriority w:val="1"/>
    <w:qFormat/>
    <w:rsid w:val="00AB5DC0"/>
    <w:pPr>
      <w:spacing w:after="0" w:line="240" w:lineRule="auto"/>
    </w:pPr>
    <w:rPr>
      <w:rFonts w:ascii="Arial" w:hAnsi="Arial"/>
      <w:sz w:val="20"/>
    </w:rPr>
  </w:style>
  <w:style w:type="paragraph" w:styleId="Title">
    <w:name w:val="Title"/>
    <w:basedOn w:val="Normal"/>
    <w:next w:val="Normal"/>
    <w:link w:val="TitleChar"/>
    <w:uiPriority w:val="10"/>
    <w:qFormat/>
    <w:rsid w:val="00AB5DC0"/>
    <w:pPr>
      <w:pBdr>
        <w:bottom w:val="single" w:sz="8" w:space="4" w:color="6384BD" w:themeColor="accent1"/>
      </w:pBdr>
      <w:spacing w:after="300"/>
      <w:contextualSpacing/>
    </w:pPr>
    <w:rPr>
      <w:rFonts w:eastAsiaTheme="majorEastAsia" w:cstheme="majorBidi"/>
      <w:color w:val="6384BD"/>
      <w:spacing w:val="5"/>
      <w:kern w:val="28"/>
      <w:sz w:val="52"/>
      <w:szCs w:val="52"/>
    </w:rPr>
  </w:style>
  <w:style w:type="character" w:customStyle="1" w:styleId="TitleChar">
    <w:name w:val="Title Char"/>
    <w:basedOn w:val="DefaultParagraphFont"/>
    <w:link w:val="Title"/>
    <w:uiPriority w:val="10"/>
    <w:rsid w:val="00AB5DC0"/>
    <w:rPr>
      <w:rFonts w:ascii="Arial" w:eastAsiaTheme="majorEastAsia" w:hAnsi="Arial" w:cstheme="majorBidi"/>
      <w:color w:val="6384BD"/>
      <w:spacing w:val="5"/>
      <w:kern w:val="28"/>
      <w:sz w:val="52"/>
      <w:szCs w:val="52"/>
    </w:rPr>
  </w:style>
  <w:style w:type="paragraph" w:styleId="Subtitle">
    <w:name w:val="Subtitle"/>
    <w:basedOn w:val="Normal"/>
    <w:next w:val="Normal"/>
    <w:link w:val="SubtitleChar"/>
    <w:uiPriority w:val="11"/>
    <w:qFormat/>
    <w:rsid w:val="00AB5DC0"/>
    <w:pPr>
      <w:numPr>
        <w:ilvl w:val="1"/>
      </w:numPr>
    </w:pPr>
    <w:rPr>
      <w:rFonts w:eastAsiaTheme="majorEastAsia" w:cstheme="majorBidi"/>
      <w:i/>
      <w:iCs/>
      <w:color w:val="6384BD" w:themeColor="accent1"/>
      <w:spacing w:val="15"/>
      <w:sz w:val="24"/>
      <w:szCs w:val="24"/>
    </w:rPr>
  </w:style>
  <w:style w:type="character" w:customStyle="1" w:styleId="SubtitleChar">
    <w:name w:val="Subtitle Char"/>
    <w:basedOn w:val="DefaultParagraphFont"/>
    <w:link w:val="Subtitle"/>
    <w:uiPriority w:val="11"/>
    <w:rsid w:val="00AB5DC0"/>
    <w:rPr>
      <w:rFonts w:ascii="Arial" w:eastAsiaTheme="majorEastAsia" w:hAnsi="Arial" w:cstheme="majorBidi"/>
      <w:i/>
      <w:iCs/>
      <w:color w:val="6384BD" w:themeColor="accent1"/>
      <w:spacing w:val="15"/>
      <w:sz w:val="24"/>
      <w:szCs w:val="24"/>
    </w:rPr>
  </w:style>
  <w:style w:type="character" w:styleId="SubtleEmphasis">
    <w:name w:val="Subtle Emphasis"/>
    <w:basedOn w:val="DefaultParagraphFont"/>
    <w:uiPriority w:val="19"/>
    <w:qFormat/>
    <w:rsid w:val="00AB5DC0"/>
    <w:rPr>
      <w:rFonts w:ascii="Arial" w:hAnsi="Arial"/>
      <w:i/>
      <w:iCs/>
      <w:color w:val="auto"/>
    </w:rPr>
  </w:style>
  <w:style w:type="character" w:styleId="Emphasis">
    <w:name w:val="Emphasis"/>
    <w:basedOn w:val="DefaultParagraphFont"/>
    <w:uiPriority w:val="20"/>
    <w:qFormat/>
    <w:rsid w:val="00AB5DC0"/>
    <w:rPr>
      <w:rFonts w:ascii="Arial" w:hAnsi="Arial"/>
      <w:i/>
      <w:iCs/>
    </w:rPr>
  </w:style>
  <w:style w:type="character" w:styleId="IntenseEmphasis">
    <w:name w:val="Intense Emphasis"/>
    <w:basedOn w:val="DefaultParagraphFont"/>
    <w:uiPriority w:val="21"/>
    <w:qFormat/>
    <w:rsid w:val="00AB5DC0"/>
    <w:rPr>
      <w:rFonts w:ascii="Arial" w:hAnsi="Arial"/>
      <w:b/>
      <w:bCs/>
      <w:i/>
      <w:iCs/>
      <w:color w:val="6384BD" w:themeColor="accent1"/>
    </w:rPr>
  </w:style>
  <w:style w:type="character" w:styleId="SubtleReference">
    <w:name w:val="Subtle Reference"/>
    <w:basedOn w:val="DefaultParagraphFont"/>
    <w:uiPriority w:val="31"/>
    <w:qFormat/>
    <w:rsid w:val="00AB5DC0"/>
    <w:rPr>
      <w:rFonts w:ascii="Arial" w:hAnsi="Arial"/>
      <w:smallCaps/>
      <w:color w:val="B4C960"/>
      <w:u w:val="single"/>
    </w:rPr>
  </w:style>
  <w:style w:type="character" w:styleId="IntenseReference">
    <w:name w:val="Intense Reference"/>
    <w:basedOn w:val="DefaultParagraphFont"/>
    <w:uiPriority w:val="32"/>
    <w:qFormat/>
    <w:rsid w:val="00AB5DC0"/>
    <w:rPr>
      <w:rFonts w:ascii="Arial" w:hAnsi="Arial"/>
      <w:b/>
      <w:bCs/>
      <w:smallCaps/>
      <w:color w:val="auto"/>
      <w:spacing w:val="5"/>
      <w:u w:val="single"/>
    </w:rPr>
  </w:style>
  <w:style w:type="character" w:styleId="BookTitle">
    <w:name w:val="Book Title"/>
    <w:basedOn w:val="DefaultParagraphFont"/>
    <w:uiPriority w:val="33"/>
    <w:qFormat/>
    <w:rsid w:val="00AB5DC0"/>
    <w:rPr>
      <w:rFonts w:ascii="Arial" w:hAnsi="Arial"/>
      <w:b/>
      <w:bCs/>
      <w:smallCaps/>
      <w:spacing w:val="5"/>
    </w:rPr>
  </w:style>
  <w:style w:type="paragraph" w:styleId="ListParagraph">
    <w:name w:val="List Paragraph"/>
    <w:basedOn w:val="Normal"/>
    <w:uiPriority w:val="34"/>
    <w:qFormat/>
    <w:rsid w:val="00AB5DC0"/>
    <w:pPr>
      <w:ind w:left="720"/>
      <w:contextualSpacing/>
    </w:pPr>
  </w:style>
  <w:style w:type="paragraph" w:styleId="Header">
    <w:name w:val="header"/>
    <w:basedOn w:val="Normal"/>
    <w:link w:val="HeaderChar"/>
    <w:uiPriority w:val="99"/>
    <w:unhideWhenUsed/>
    <w:rsid w:val="00855C9F"/>
    <w:pPr>
      <w:tabs>
        <w:tab w:val="center" w:pos="4513"/>
        <w:tab w:val="right" w:pos="9026"/>
      </w:tabs>
    </w:pPr>
  </w:style>
  <w:style w:type="character" w:customStyle="1" w:styleId="HeaderChar">
    <w:name w:val="Header Char"/>
    <w:basedOn w:val="DefaultParagraphFont"/>
    <w:link w:val="Header"/>
    <w:uiPriority w:val="99"/>
    <w:rsid w:val="00855C9F"/>
    <w:rPr>
      <w:rFonts w:ascii="Arial" w:hAnsi="Arial"/>
      <w:sz w:val="20"/>
    </w:rPr>
  </w:style>
  <w:style w:type="paragraph" w:styleId="Footer">
    <w:name w:val="footer"/>
    <w:basedOn w:val="Normal"/>
    <w:link w:val="FooterChar"/>
    <w:uiPriority w:val="99"/>
    <w:unhideWhenUsed/>
    <w:rsid w:val="00855C9F"/>
    <w:pPr>
      <w:tabs>
        <w:tab w:val="center" w:pos="4513"/>
        <w:tab w:val="right" w:pos="9026"/>
      </w:tabs>
    </w:pPr>
  </w:style>
  <w:style w:type="character" w:customStyle="1" w:styleId="FooterChar">
    <w:name w:val="Footer Char"/>
    <w:basedOn w:val="DefaultParagraphFont"/>
    <w:link w:val="Footer"/>
    <w:uiPriority w:val="99"/>
    <w:rsid w:val="00855C9F"/>
    <w:rPr>
      <w:rFonts w:ascii="Arial" w:hAnsi="Arial"/>
      <w:sz w:val="20"/>
    </w:rPr>
  </w:style>
  <w:style w:type="paragraph" w:styleId="ListBullet">
    <w:name w:val="List Bullet"/>
    <w:basedOn w:val="Normal"/>
    <w:uiPriority w:val="99"/>
    <w:unhideWhenUsed/>
    <w:rsid w:val="00752C2A"/>
    <w:pPr>
      <w:numPr>
        <w:numId w:val="2"/>
      </w:numPr>
      <w:contextualSpacing/>
    </w:pPr>
  </w:style>
  <w:style w:type="table" w:styleId="TableGrid">
    <w:name w:val="Table Grid"/>
    <w:basedOn w:val="TableNormal"/>
    <w:rsid w:val="003832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A387E"/>
    <w:rPr>
      <w:color w:val="808080"/>
    </w:rPr>
  </w:style>
  <w:style w:type="paragraph" w:customStyle="1" w:styleId="Heading221">
    <w:name w:val="Heading 2 2.1"/>
    <w:basedOn w:val="Heading2"/>
    <w:qFormat/>
    <w:rsid w:val="00460E93"/>
    <w:pPr>
      <w:numPr>
        <w:numId w:val="3"/>
      </w:numPr>
      <w:spacing w:before="0" w:after="0"/>
    </w:pPr>
    <w:rPr>
      <w:rFonts w:cs="Arial"/>
      <w:color w:val="auto"/>
      <w:sz w:val="18"/>
      <w:szCs w:val="22"/>
      <w:lang w:val="en-GB"/>
    </w:rPr>
  </w:style>
  <w:style w:type="paragraph" w:styleId="BodyText">
    <w:name w:val="Body Text"/>
    <w:basedOn w:val="Normal"/>
    <w:link w:val="BodyTextChar"/>
    <w:uiPriority w:val="99"/>
    <w:rsid w:val="00460E93"/>
    <w:pPr>
      <w:spacing w:before="120" w:after="0"/>
    </w:pPr>
    <w:rPr>
      <w:rFonts w:eastAsia="Times New Roman" w:cs="Times New Roman"/>
      <w:sz w:val="22"/>
      <w:szCs w:val="20"/>
    </w:rPr>
  </w:style>
  <w:style w:type="character" w:customStyle="1" w:styleId="BodyTextChar">
    <w:name w:val="Body Text Char"/>
    <w:basedOn w:val="DefaultParagraphFont"/>
    <w:link w:val="BodyText"/>
    <w:uiPriority w:val="99"/>
    <w:rsid w:val="00460E93"/>
    <w:rPr>
      <w:rFonts w:ascii="Arial" w:eastAsia="Times New Roman" w:hAnsi="Arial" w:cs="Times New Roman"/>
      <w:szCs w:val="20"/>
    </w:rPr>
  </w:style>
  <w:style w:type="character" w:styleId="Hyperlink">
    <w:name w:val="Hyperlink"/>
    <w:basedOn w:val="DefaultParagraphFont"/>
    <w:uiPriority w:val="99"/>
    <w:unhideWhenUsed/>
    <w:rsid w:val="003558C6"/>
    <w:rPr>
      <w:color w:val="406097" w:themeColor="hyperlink"/>
      <w:u w:val="single"/>
    </w:rPr>
  </w:style>
  <w:style w:type="character" w:styleId="Strong">
    <w:name w:val="Strong"/>
    <w:basedOn w:val="DefaultParagraphFont"/>
    <w:uiPriority w:val="22"/>
    <w:qFormat/>
    <w:rsid w:val="00062F4B"/>
    <w:rPr>
      <w:b/>
      <w:bCs/>
    </w:rPr>
  </w:style>
  <w:style w:type="paragraph" w:customStyle="1" w:styleId="Default">
    <w:name w:val="Default"/>
    <w:rsid w:val="00FB54A7"/>
    <w:pPr>
      <w:autoSpaceDE w:val="0"/>
      <w:autoSpaceDN w:val="0"/>
      <w:adjustRightInd w:val="0"/>
      <w:spacing w:after="0" w:line="240" w:lineRule="auto"/>
    </w:pPr>
    <w:rPr>
      <w:rFonts w:ascii="Tw Cen MT" w:hAnsi="Tw Cen MT" w:cs="Tw Cen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ebapps.gordontafe.edu.au/masterdocumentlist/Docs/The%20Gordon%20Master%20Brand%20RGB%20heavier%20stroke.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AB8428D30A4824A020FEF781CB52CC"/>
        <w:category>
          <w:name w:val="General"/>
          <w:gallery w:val="placeholder"/>
        </w:category>
        <w:types>
          <w:type w:val="bbPlcHdr"/>
        </w:types>
        <w:behaviors>
          <w:behavior w:val="content"/>
        </w:behaviors>
        <w:guid w:val="{27CD5AE2-7C4A-441E-B16C-B29A8B674EF6}"/>
      </w:docPartPr>
      <w:docPartBody>
        <w:p w:rsidR="00D71DBE" w:rsidRDefault="00D71DBE">
          <w:pPr>
            <w:pStyle w:val="4FAB8428D30A4824A020FEF781CB52CC"/>
          </w:pPr>
          <w:r w:rsidRPr="000C0611">
            <w:rPr>
              <w:rStyle w:val="PlaceholderText"/>
            </w:rPr>
            <w:t>[Category]</w:t>
          </w:r>
        </w:p>
      </w:docPartBody>
    </w:docPart>
    <w:docPart>
      <w:docPartPr>
        <w:name w:val="6AC2E8D1A7EF457F825B79DB3400A113"/>
        <w:category>
          <w:name w:val="General"/>
          <w:gallery w:val="placeholder"/>
        </w:category>
        <w:types>
          <w:type w:val="bbPlcHdr"/>
        </w:types>
        <w:behaviors>
          <w:behavior w:val="content"/>
        </w:behaviors>
        <w:guid w:val="{EF685B48-9426-4F79-B1C8-23CBB9CA17A7}"/>
      </w:docPartPr>
      <w:docPartBody>
        <w:p w:rsidR="00D71DBE" w:rsidRDefault="00D71DBE">
          <w:pPr>
            <w:pStyle w:val="6AC2E8D1A7EF457F825B79DB3400A113"/>
          </w:pPr>
          <w:r w:rsidRPr="00F46FA7">
            <w:rPr>
              <w:rStyle w:val="PlaceholderText"/>
            </w:rPr>
            <w:t>[Title]</w:t>
          </w:r>
        </w:p>
      </w:docPartBody>
    </w:docPart>
    <w:docPart>
      <w:docPartPr>
        <w:name w:val="7AE3C98E8A8543E6821842C63760996F"/>
        <w:category>
          <w:name w:val="General"/>
          <w:gallery w:val="placeholder"/>
        </w:category>
        <w:types>
          <w:type w:val="bbPlcHdr"/>
        </w:types>
        <w:behaviors>
          <w:behavior w:val="content"/>
        </w:behaviors>
        <w:guid w:val="{86AFDFF0-2EBD-49AF-B32C-A5AE0C4A5084}"/>
      </w:docPartPr>
      <w:docPartBody>
        <w:p w:rsidR="00D71DBE" w:rsidRDefault="00D71DBE">
          <w:pPr>
            <w:pStyle w:val="7AE3C98E8A8543E6821842C63760996F"/>
          </w:pPr>
          <w:r w:rsidRPr="00F46FA7">
            <w:rPr>
              <w:rStyle w:val="PlaceholderText"/>
            </w:rPr>
            <w:t>[Keywords]</w:t>
          </w:r>
        </w:p>
      </w:docPartBody>
    </w:docPart>
    <w:docPart>
      <w:docPartPr>
        <w:name w:val="A9EE8B54AE5B4BD99E8C784F03FD69E7"/>
        <w:category>
          <w:name w:val="General"/>
          <w:gallery w:val="placeholder"/>
        </w:category>
        <w:types>
          <w:type w:val="bbPlcHdr"/>
        </w:types>
        <w:behaviors>
          <w:behavior w:val="content"/>
        </w:behaviors>
        <w:guid w:val="{CB9E63DB-A801-47F8-96FE-36452A247079}"/>
      </w:docPartPr>
      <w:docPartBody>
        <w:p w:rsidR="00D71DBE" w:rsidRDefault="00D71DBE">
          <w:pPr>
            <w:pStyle w:val="A9EE8B54AE5B4BD99E8C784F03FD69E7"/>
          </w:pPr>
          <w:r w:rsidRPr="00F46FA7">
            <w:rPr>
              <w:rStyle w:val="PlaceholderText"/>
            </w:rPr>
            <w:t>[Status]</w:t>
          </w:r>
        </w:p>
      </w:docPartBody>
    </w:docPart>
    <w:docPart>
      <w:docPartPr>
        <w:name w:val="089ECADD09AC49E6B3B86E565EA3B7BF"/>
        <w:category>
          <w:name w:val="General"/>
          <w:gallery w:val="placeholder"/>
        </w:category>
        <w:types>
          <w:type w:val="bbPlcHdr"/>
        </w:types>
        <w:behaviors>
          <w:behavior w:val="content"/>
        </w:behaviors>
        <w:guid w:val="{5ACD4C64-8C80-4402-9E00-9D662B52FE26}"/>
      </w:docPartPr>
      <w:docPartBody>
        <w:p w:rsidR="00D71DBE" w:rsidRDefault="00D71DBE">
          <w:pPr>
            <w:pStyle w:val="089ECADD09AC49E6B3B86E565EA3B7BF"/>
          </w:pPr>
          <w:r w:rsidRPr="003F5D5D">
            <w:rPr>
              <w:rStyle w:val="PlaceholderText"/>
            </w:rPr>
            <w:t>Choose an item.</w:t>
          </w:r>
        </w:p>
      </w:docPartBody>
    </w:docPart>
    <w:docPart>
      <w:docPartPr>
        <w:name w:val="8B648692C92241F9B12490A226922CBA"/>
        <w:category>
          <w:name w:val="General"/>
          <w:gallery w:val="placeholder"/>
        </w:category>
        <w:types>
          <w:type w:val="bbPlcHdr"/>
        </w:types>
        <w:behaviors>
          <w:behavior w:val="content"/>
        </w:behaviors>
        <w:guid w:val="{C4A615D1-3647-4BCD-8C70-152828A782EB}"/>
      </w:docPartPr>
      <w:docPartBody>
        <w:p w:rsidR="00D71DBE" w:rsidRDefault="00D71DBE">
          <w:pPr>
            <w:pStyle w:val="8B648692C92241F9B12490A226922CBA"/>
          </w:pPr>
          <w:r>
            <w:rPr>
              <w:rStyle w:val="PlaceholderText"/>
            </w:rPr>
            <w:t>Choose an item.</w:t>
          </w:r>
        </w:p>
      </w:docPartBody>
    </w:docPart>
    <w:docPart>
      <w:docPartPr>
        <w:name w:val="9A40AB90D3D74CB5AB9EED44EF26AB12"/>
        <w:category>
          <w:name w:val="General"/>
          <w:gallery w:val="placeholder"/>
        </w:category>
        <w:types>
          <w:type w:val="bbPlcHdr"/>
        </w:types>
        <w:behaviors>
          <w:behavior w:val="content"/>
        </w:behaviors>
        <w:guid w:val="{C4190387-9C1B-46B2-9511-A9A973495AD7}"/>
      </w:docPartPr>
      <w:docPartBody>
        <w:p w:rsidR="00D71DBE" w:rsidRDefault="00D71DBE">
          <w:pPr>
            <w:pStyle w:val="9A40AB90D3D74CB5AB9EED44EF26AB12"/>
          </w:pPr>
          <w:r>
            <w:rPr>
              <w:rStyle w:val="PlaceholderText"/>
            </w:rPr>
            <w:t>Click here to enter a date.</w:t>
          </w:r>
        </w:p>
      </w:docPartBody>
    </w:docPart>
    <w:docPart>
      <w:docPartPr>
        <w:name w:val="8F65FD8D833743E8A8DC387790C86FF3"/>
        <w:category>
          <w:name w:val="General"/>
          <w:gallery w:val="placeholder"/>
        </w:category>
        <w:types>
          <w:type w:val="bbPlcHdr"/>
        </w:types>
        <w:behaviors>
          <w:behavior w:val="content"/>
        </w:behaviors>
        <w:guid w:val="{D3132177-45F3-4FBD-B008-94CC712E2FC8}"/>
      </w:docPartPr>
      <w:docPartBody>
        <w:p w:rsidR="00AF5354" w:rsidRDefault="00AF5354" w:rsidP="00AF5354">
          <w:pPr>
            <w:pStyle w:val="8F65FD8D833743E8A8DC387790C86FF3"/>
          </w:pPr>
          <w:r w:rsidRPr="005C21AF">
            <w:rPr>
              <w:rStyle w:val="PlaceholderText"/>
            </w:rPr>
            <w:t>Choose an item.</w:t>
          </w:r>
        </w:p>
      </w:docPartBody>
    </w:docPart>
    <w:docPart>
      <w:docPartPr>
        <w:name w:val="E8A34FE1BE964FA5876A602C14B868BA"/>
        <w:category>
          <w:name w:val="General"/>
          <w:gallery w:val="placeholder"/>
        </w:category>
        <w:types>
          <w:type w:val="bbPlcHdr"/>
        </w:types>
        <w:behaviors>
          <w:behavior w:val="content"/>
        </w:behaviors>
        <w:guid w:val="{C72C2C2B-29EC-425C-BC11-A15B2A6642C2}"/>
      </w:docPartPr>
      <w:docPartBody>
        <w:p w:rsidR="00AF5354" w:rsidRDefault="00AF5354" w:rsidP="00AF5354">
          <w:pPr>
            <w:pStyle w:val="E8A34FE1BE964FA5876A602C14B868BA"/>
          </w:pPr>
          <w:r>
            <w:rPr>
              <w:rStyle w:val="PlaceholderText"/>
            </w:rPr>
            <w:t>Choose an item.</w:t>
          </w:r>
        </w:p>
      </w:docPartBody>
    </w:docPart>
    <w:docPart>
      <w:docPartPr>
        <w:name w:val="7938BBF48F9740908B2A5E0C0238B71D"/>
        <w:category>
          <w:name w:val="General"/>
          <w:gallery w:val="placeholder"/>
        </w:category>
        <w:types>
          <w:type w:val="bbPlcHdr"/>
        </w:types>
        <w:behaviors>
          <w:behavior w:val="content"/>
        </w:behaviors>
        <w:guid w:val="{3F1FE36F-0EEE-47C8-80E4-CBD7C98FC2F4}"/>
      </w:docPartPr>
      <w:docPartBody>
        <w:p w:rsidR="00AF5354" w:rsidRDefault="00AF5354" w:rsidP="00AF5354">
          <w:pPr>
            <w:pStyle w:val="7938BBF48F9740908B2A5E0C0238B71D"/>
          </w:pPr>
          <w:r>
            <w:rPr>
              <w:rStyle w:val="PlaceholderText"/>
            </w:rPr>
            <w:t>Click here to enter a date.</w:t>
          </w:r>
        </w:p>
      </w:docPartBody>
    </w:docPart>
    <w:docPart>
      <w:docPartPr>
        <w:name w:val="B671663350594B60929067E433116E2B"/>
        <w:category>
          <w:name w:val="General"/>
          <w:gallery w:val="placeholder"/>
        </w:category>
        <w:types>
          <w:type w:val="bbPlcHdr"/>
        </w:types>
        <w:behaviors>
          <w:behavior w:val="content"/>
        </w:behaviors>
        <w:guid w:val="{D97147F5-3577-417C-87D9-BC2A1BB9BADF}"/>
      </w:docPartPr>
      <w:docPartBody>
        <w:p w:rsidR="00AF5354" w:rsidRDefault="00AF5354" w:rsidP="00AF5354">
          <w:pPr>
            <w:pStyle w:val="B671663350594B60929067E433116E2B"/>
          </w:pPr>
          <w:r w:rsidRPr="005C21AF">
            <w:rPr>
              <w:rStyle w:val="PlaceholderText"/>
            </w:rPr>
            <w:t>Choose an item.</w:t>
          </w:r>
        </w:p>
      </w:docPartBody>
    </w:docPart>
    <w:docPart>
      <w:docPartPr>
        <w:name w:val="3446F9386F4E4869B91B8D5FAE72D01D"/>
        <w:category>
          <w:name w:val="General"/>
          <w:gallery w:val="placeholder"/>
        </w:category>
        <w:types>
          <w:type w:val="bbPlcHdr"/>
        </w:types>
        <w:behaviors>
          <w:behavior w:val="content"/>
        </w:behaviors>
        <w:guid w:val="{2FCC008C-DFF8-4A6B-98BA-444FF2297EA7}"/>
      </w:docPartPr>
      <w:docPartBody>
        <w:p w:rsidR="00AF5354" w:rsidRDefault="00AF5354" w:rsidP="00AF5354">
          <w:pPr>
            <w:pStyle w:val="3446F9386F4E4869B91B8D5FAE72D01D"/>
          </w:pPr>
          <w:r w:rsidRPr="00F46FA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BE"/>
    <w:rsid w:val="00507139"/>
    <w:rsid w:val="0059380C"/>
    <w:rsid w:val="00AF5354"/>
    <w:rsid w:val="00D71DBE"/>
    <w:rsid w:val="00E13BDF"/>
    <w:rsid w:val="00E476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380C"/>
    <w:rPr>
      <w:color w:val="808080"/>
    </w:rPr>
  </w:style>
  <w:style w:type="paragraph" w:customStyle="1" w:styleId="4FAB8428D30A4824A020FEF781CB52CC">
    <w:name w:val="4FAB8428D30A4824A020FEF781CB52CC"/>
  </w:style>
  <w:style w:type="paragraph" w:customStyle="1" w:styleId="6AC2E8D1A7EF457F825B79DB3400A113">
    <w:name w:val="6AC2E8D1A7EF457F825B79DB3400A113"/>
  </w:style>
  <w:style w:type="paragraph" w:customStyle="1" w:styleId="7AE3C98E8A8543E6821842C63760996F">
    <w:name w:val="7AE3C98E8A8543E6821842C63760996F"/>
  </w:style>
  <w:style w:type="paragraph" w:customStyle="1" w:styleId="A9EE8B54AE5B4BD99E8C784F03FD69E7">
    <w:name w:val="A9EE8B54AE5B4BD99E8C784F03FD69E7"/>
  </w:style>
  <w:style w:type="paragraph" w:customStyle="1" w:styleId="E1D8089F223E44DF96E01821544724D0">
    <w:name w:val="E1D8089F223E44DF96E01821544724D0"/>
  </w:style>
  <w:style w:type="paragraph" w:customStyle="1" w:styleId="089ECADD09AC49E6B3B86E565EA3B7BF">
    <w:name w:val="089ECADD09AC49E6B3B86E565EA3B7BF"/>
  </w:style>
  <w:style w:type="paragraph" w:customStyle="1" w:styleId="8B648692C92241F9B12490A226922CBA">
    <w:name w:val="8B648692C92241F9B12490A226922CBA"/>
  </w:style>
  <w:style w:type="paragraph" w:customStyle="1" w:styleId="9A40AB90D3D74CB5AB9EED44EF26AB12">
    <w:name w:val="9A40AB90D3D74CB5AB9EED44EF26AB12"/>
  </w:style>
  <w:style w:type="paragraph" w:customStyle="1" w:styleId="F67D3AC968D2468484FD269F9DA4E5AB">
    <w:name w:val="F67D3AC968D2468484FD269F9DA4E5AB"/>
  </w:style>
  <w:style w:type="paragraph" w:customStyle="1" w:styleId="12F9046CFEBC4A2B98CA8587F323FE98">
    <w:name w:val="12F9046CFEBC4A2B98CA8587F323FE98"/>
  </w:style>
  <w:style w:type="paragraph" w:customStyle="1" w:styleId="1DD0A1CE90A4438194E191AE741C2B9F">
    <w:name w:val="1DD0A1CE90A4438194E191AE741C2B9F"/>
  </w:style>
  <w:style w:type="paragraph" w:customStyle="1" w:styleId="8255DDDCC81E4FF88A264FFC19CDA11E">
    <w:name w:val="8255DDDCC81E4FF88A264FFC19CDA11E"/>
  </w:style>
  <w:style w:type="paragraph" w:customStyle="1" w:styleId="C71FB36A56E644D58E8606DE3454FB72">
    <w:name w:val="C71FB36A56E644D58E8606DE3454FB72"/>
  </w:style>
  <w:style w:type="paragraph" w:customStyle="1" w:styleId="C8B2EC9B6ADE485C959254B2400E84B5">
    <w:name w:val="C8B2EC9B6ADE485C959254B2400E84B5"/>
  </w:style>
  <w:style w:type="paragraph" w:customStyle="1" w:styleId="DC622E53A95840479AAB4F2E0219AACA">
    <w:name w:val="DC622E53A95840479AAB4F2E0219AACA"/>
  </w:style>
  <w:style w:type="paragraph" w:customStyle="1" w:styleId="FF6DC07B7DCC47E1B985FD83FC38B7BB">
    <w:name w:val="FF6DC07B7DCC47E1B985FD83FC38B7BB"/>
    <w:rsid w:val="00AF5354"/>
  </w:style>
  <w:style w:type="paragraph" w:customStyle="1" w:styleId="4596569C484A42C0AA6866E6D366292D">
    <w:name w:val="4596569C484A42C0AA6866E6D366292D"/>
    <w:rsid w:val="00AF5354"/>
  </w:style>
  <w:style w:type="paragraph" w:customStyle="1" w:styleId="21FDC17B970E4644BD601745D2179DF6">
    <w:name w:val="21FDC17B970E4644BD601745D2179DF6"/>
    <w:rsid w:val="00AF5354"/>
  </w:style>
  <w:style w:type="paragraph" w:customStyle="1" w:styleId="2025C35B31E94CDCB9DA6145C3BDF72F">
    <w:name w:val="2025C35B31E94CDCB9DA6145C3BDF72F"/>
    <w:rsid w:val="00AF5354"/>
  </w:style>
  <w:style w:type="paragraph" w:customStyle="1" w:styleId="CC1472F9D8024CA298B07DC705157F7B">
    <w:name w:val="CC1472F9D8024CA298B07DC705157F7B"/>
    <w:rsid w:val="00AF5354"/>
  </w:style>
  <w:style w:type="paragraph" w:customStyle="1" w:styleId="72E52B90FD3F4247A347AF3752D949DC">
    <w:name w:val="72E52B90FD3F4247A347AF3752D949DC"/>
    <w:rsid w:val="00AF5354"/>
  </w:style>
  <w:style w:type="paragraph" w:customStyle="1" w:styleId="D92E194798104ABD84CBF0C180321E60">
    <w:name w:val="D92E194798104ABD84CBF0C180321E60"/>
    <w:rsid w:val="00AF5354"/>
  </w:style>
  <w:style w:type="paragraph" w:customStyle="1" w:styleId="8F65FD8D833743E8A8DC387790C86FF3">
    <w:name w:val="8F65FD8D833743E8A8DC387790C86FF3"/>
    <w:rsid w:val="00AF5354"/>
  </w:style>
  <w:style w:type="paragraph" w:customStyle="1" w:styleId="E8A34FE1BE964FA5876A602C14B868BA">
    <w:name w:val="E8A34FE1BE964FA5876A602C14B868BA"/>
    <w:rsid w:val="00AF5354"/>
  </w:style>
  <w:style w:type="paragraph" w:customStyle="1" w:styleId="7938BBF48F9740908B2A5E0C0238B71D">
    <w:name w:val="7938BBF48F9740908B2A5E0C0238B71D"/>
    <w:rsid w:val="00AF5354"/>
  </w:style>
  <w:style w:type="paragraph" w:customStyle="1" w:styleId="B671663350594B60929067E433116E2B">
    <w:name w:val="B671663350594B60929067E433116E2B"/>
    <w:rsid w:val="00AF5354"/>
  </w:style>
  <w:style w:type="paragraph" w:customStyle="1" w:styleId="3446F9386F4E4869B91B8D5FAE72D01D">
    <w:name w:val="3446F9386F4E4869B91B8D5FAE72D01D"/>
    <w:rsid w:val="00AF5354"/>
  </w:style>
  <w:style w:type="paragraph" w:customStyle="1" w:styleId="D98C61614F62415D91DD24A6B0AF38A0">
    <w:name w:val="D98C61614F62415D91DD24A6B0AF38A0"/>
    <w:rsid w:val="005938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ordon Branding">
      <a:dk1>
        <a:sysClr val="windowText" lastClr="000000"/>
      </a:dk1>
      <a:lt1>
        <a:sysClr val="window" lastClr="FFFFFF"/>
      </a:lt1>
      <a:dk2>
        <a:srgbClr val="000000"/>
      </a:dk2>
      <a:lt2>
        <a:srgbClr val="FFFFFF"/>
      </a:lt2>
      <a:accent1>
        <a:srgbClr val="6384BD"/>
      </a:accent1>
      <a:accent2>
        <a:srgbClr val="B4C960"/>
      </a:accent2>
      <a:accent3>
        <a:srgbClr val="5F6062"/>
      </a:accent3>
      <a:accent4>
        <a:srgbClr val="B0B1B3"/>
      </a:accent4>
      <a:accent5>
        <a:srgbClr val="C0CDE4"/>
      </a:accent5>
      <a:accent6>
        <a:srgbClr val="D2DE9F"/>
      </a:accent6>
      <a:hlink>
        <a:srgbClr val="406097"/>
      </a:hlink>
      <a:folHlink>
        <a:srgbClr val="40609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Observation Practical Demonstration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62AC1-366A-4A6F-B1D1-60553F5A5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UEENEED103X Evaluate and modify object oriented code programs</vt:lpstr>
    </vt:vector>
  </TitlesOfParts>
  <Company>Gordon Institute of TAFE</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UEENEED103A Evaluate and modify object oriented code programs</dc:title>
  <dc:subject/>
  <dc:creator>image</dc:creator>
  <cp:keywords>NA</cp:keywords>
  <cp:lastModifiedBy>Steve Gale</cp:lastModifiedBy>
  <cp:revision>15</cp:revision>
  <cp:lastPrinted>2015-10-09T03:16:00Z</cp:lastPrinted>
  <dcterms:created xsi:type="dcterms:W3CDTF">2018-04-12T01:38:00Z</dcterms:created>
  <dcterms:modified xsi:type="dcterms:W3CDTF">2020-06-16T04:47:00Z</dcterms:modified>
  <cp:category>UEE60411 Advanced Diploma of Computer Systems Engineering</cp:category>
  <cp:contentStatus>NA</cp:contentStatus>
</cp:coreProperties>
</file>