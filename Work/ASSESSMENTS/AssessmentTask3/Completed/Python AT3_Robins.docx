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85"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689"/>
        <w:gridCol w:w="1980"/>
        <w:gridCol w:w="11"/>
        <w:gridCol w:w="376"/>
        <w:gridCol w:w="23"/>
        <w:gridCol w:w="1473"/>
        <w:gridCol w:w="580"/>
        <w:gridCol w:w="502"/>
        <w:gridCol w:w="531"/>
        <w:gridCol w:w="270"/>
        <w:gridCol w:w="337"/>
        <w:gridCol w:w="272"/>
        <w:gridCol w:w="553"/>
        <w:gridCol w:w="365"/>
        <w:gridCol w:w="63"/>
        <w:gridCol w:w="245"/>
        <w:gridCol w:w="47"/>
        <w:gridCol w:w="189"/>
        <w:gridCol w:w="7"/>
        <w:gridCol w:w="65"/>
        <w:gridCol w:w="287"/>
        <w:gridCol w:w="21"/>
        <w:gridCol w:w="308"/>
        <w:gridCol w:w="11"/>
        <w:gridCol w:w="165"/>
        <w:gridCol w:w="123"/>
        <w:gridCol w:w="13"/>
        <w:gridCol w:w="308"/>
        <w:gridCol w:w="62"/>
        <w:gridCol w:w="246"/>
        <w:gridCol w:w="332"/>
        <w:gridCol w:w="31"/>
      </w:tblGrid>
      <w:tr w:rsidR="002D6064" w:rsidRPr="002D6064" w14:paraId="38D4FC3B" w14:textId="77777777" w:rsidTr="00E77BC2">
        <w:trPr>
          <w:trHeight w:val="338"/>
          <w:jc w:val="center"/>
        </w:trPr>
        <w:tc>
          <w:tcPr>
            <w:tcW w:w="10485" w:type="dxa"/>
            <w:gridSpan w:val="32"/>
            <w:tcBorders>
              <w:bottom w:val="single" w:sz="4" w:space="0" w:color="auto"/>
            </w:tcBorders>
            <w:shd w:val="clear" w:color="auto" w:fill="DFE6F1" w:themeFill="accent1" w:themeFillTint="33"/>
          </w:tcPr>
          <w:p w14:paraId="663C7803" w14:textId="77777777" w:rsidR="002D6064" w:rsidRPr="002D6064" w:rsidRDefault="009B0AA3" w:rsidP="002D6064">
            <w:pPr>
              <w:jc w:val="center"/>
              <w:rPr>
                <w:rFonts w:cs="Arial"/>
                <w:b/>
                <w:sz w:val="28"/>
                <w:szCs w:val="28"/>
              </w:rPr>
            </w:pPr>
            <w:r>
              <w:rPr>
                <w:rFonts w:cs="Arial"/>
                <w:b/>
                <w:sz w:val="28"/>
                <w:szCs w:val="28"/>
              </w:rPr>
              <w:t>Subject</w:t>
            </w:r>
            <w:r w:rsidR="002D6064" w:rsidRPr="002D6064">
              <w:rPr>
                <w:rFonts w:cs="Arial"/>
                <w:b/>
                <w:sz w:val="28"/>
                <w:szCs w:val="28"/>
              </w:rPr>
              <w:t xml:space="preserve"> Information</w:t>
            </w:r>
          </w:p>
        </w:tc>
      </w:tr>
      <w:tr w:rsidR="00470F3D" w:rsidRPr="00221C57" w14:paraId="1F0F1350" w14:textId="77777777" w:rsidTr="00E77BC2">
        <w:trPr>
          <w:gridAfter w:val="1"/>
          <w:wAfter w:w="31" w:type="dxa"/>
          <w:trHeight w:val="567"/>
          <w:jc w:val="center"/>
        </w:trPr>
        <w:tc>
          <w:tcPr>
            <w:tcW w:w="3056" w:type="dxa"/>
            <w:gridSpan w:val="4"/>
            <w:tcBorders>
              <w:top w:val="single" w:sz="4" w:space="0" w:color="auto"/>
              <w:left w:val="nil"/>
              <w:bottom w:val="nil"/>
              <w:right w:val="nil"/>
            </w:tcBorders>
            <w:shd w:val="clear" w:color="auto" w:fill="auto"/>
            <w:vAlign w:val="center"/>
          </w:tcPr>
          <w:p w14:paraId="5DDD47E9" w14:textId="77777777" w:rsidR="00470F3D" w:rsidRPr="00221C57" w:rsidRDefault="00EB3F2C" w:rsidP="00EB3F2C">
            <w:pPr>
              <w:rPr>
                <w:rFonts w:cs="Arial"/>
                <w:b/>
                <w:sz w:val="22"/>
              </w:rPr>
            </w:pPr>
            <w:r>
              <w:rPr>
                <w:rFonts w:cs="Arial"/>
                <w:b/>
                <w:sz w:val="22"/>
              </w:rPr>
              <w:t>Course</w:t>
            </w:r>
          </w:p>
        </w:tc>
        <w:sdt>
          <w:sdtPr>
            <w:rPr>
              <w:color w:val="002060"/>
              <w:szCs w:val="20"/>
            </w:rPr>
            <w:alias w:val="Category"/>
            <w:tag w:val=""/>
            <w:id w:val="1207767883"/>
            <w:placeholder>
              <w:docPart w:val="04BBFC87F677470387BFFBACE206CC8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7398" w:type="dxa"/>
                <w:gridSpan w:val="27"/>
                <w:tcBorders>
                  <w:top w:val="single" w:sz="4" w:space="0" w:color="auto"/>
                  <w:left w:val="nil"/>
                  <w:bottom w:val="nil"/>
                  <w:right w:val="nil"/>
                </w:tcBorders>
                <w:vAlign w:val="center"/>
              </w:tcPr>
              <w:p w14:paraId="0D1CA5BE" w14:textId="7DDB86BB" w:rsidR="00470F3D" w:rsidRPr="00070BEF" w:rsidRDefault="005C3849" w:rsidP="00F95C82">
                <w:pPr>
                  <w:rPr>
                    <w:color w:val="002060"/>
                    <w:sz w:val="22"/>
                  </w:rPr>
                </w:pPr>
                <w:r>
                  <w:rPr>
                    <w:color w:val="002060"/>
                    <w:szCs w:val="20"/>
                  </w:rPr>
                  <w:t>UEE60411</w:t>
                </w:r>
                <w:r w:rsidRPr="009C168A">
                  <w:rPr>
                    <w:color w:val="002060"/>
                    <w:szCs w:val="20"/>
                  </w:rPr>
                  <w:t xml:space="preserve"> Advanced Diploma of Computer Systems Engineering</w:t>
                </w:r>
              </w:p>
            </w:tc>
          </w:sdtContent>
        </w:sdt>
      </w:tr>
      <w:tr w:rsidR="00917F1D" w:rsidRPr="00221C57" w14:paraId="507A3386" w14:textId="77777777" w:rsidTr="00E77BC2">
        <w:trPr>
          <w:gridAfter w:val="1"/>
          <w:wAfter w:w="31" w:type="dxa"/>
          <w:trHeight w:val="567"/>
          <w:jc w:val="center"/>
        </w:trPr>
        <w:tc>
          <w:tcPr>
            <w:tcW w:w="3056" w:type="dxa"/>
            <w:gridSpan w:val="4"/>
            <w:vMerge w:val="restart"/>
            <w:tcBorders>
              <w:top w:val="nil"/>
              <w:left w:val="nil"/>
              <w:bottom w:val="nil"/>
              <w:right w:val="nil"/>
            </w:tcBorders>
            <w:shd w:val="clear" w:color="auto" w:fill="auto"/>
            <w:vAlign w:val="center"/>
          </w:tcPr>
          <w:p w14:paraId="20649AC3" w14:textId="77777777" w:rsidR="00917F1D" w:rsidRPr="00221C57" w:rsidRDefault="00917F1D" w:rsidP="002D6064">
            <w:pPr>
              <w:rPr>
                <w:rFonts w:cs="Arial"/>
                <w:b/>
                <w:sz w:val="22"/>
              </w:rPr>
            </w:pPr>
            <w:r>
              <w:rPr>
                <w:rFonts w:cs="Arial"/>
                <w:b/>
                <w:sz w:val="22"/>
              </w:rPr>
              <w:t>Unit[s] of Competency</w:t>
            </w:r>
            <w:r>
              <w:rPr>
                <w:rFonts w:cs="Arial"/>
                <w:b/>
                <w:sz w:val="22"/>
              </w:rPr>
              <w:br/>
            </w:r>
            <w:r w:rsidRPr="00B37037">
              <w:rPr>
                <w:rFonts w:cs="Arial"/>
                <w:color w:val="808080" w:themeColor="background1" w:themeShade="80"/>
                <w:szCs w:val="20"/>
              </w:rPr>
              <w:t>(If cluster list all units in cluster)</w:t>
            </w:r>
          </w:p>
        </w:tc>
        <w:sdt>
          <w:sdtPr>
            <w:rPr>
              <w:color w:val="002060"/>
              <w:szCs w:val="20"/>
            </w:rPr>
            <w:alias w:val="Title"/>
            <w:tag w:val=""/>
            <w:id w:val="131452452"/>
            <w:placeholder>
              <w:docPart w:val="AA18249E437E4293B80557D440720621"/>
            </w:placeholder>
            <w:dataBinding w:prefixMappings="xmlns:ns0='http://purl.org/dc/elements/1.1/' xmlns:ns1='http://schemas.openxmlformats.org/package/2006/metadata/core-properties' " w:xpath="/ns1:coreProperties[1]/ns0:title[1]" w:storeItemID="{6C3C8BC8-F283-45AE-878A-BAB7291924A1}"/>
            <w:text/>
          </w:sdtPr>
          <w:sdtEndPr/>
          <w:sdtContent>
            <w:tc>
              <w:tcPr>
                <w:tcW w:w="7398" w:type="dxa"/>
                <w:gridSpan w:val="27"/>
                <w:tcBorders>
                  <w:top w:val="nil"/>
                  <w:left w:val="nil"/>
                  <w:bottom w:val="nil"/>
                  <w:right w:val="nil"/>
                </w:tcBorders>
                <w:vAlign w:val="center"/>
              </w:tcPr>
              <w:p w14:paraId="4E91F53E" w14:textId="239C26BE" w:rsidR="00917F1D" w:rsidRPr="006E3393" w:rsidRDefault="005C3849" w:rsidP="00325EA2">
                <w:pPr>
                  <w:rPr>
                    <w:color w:val="002060"/>
                    <w:szCs w:val="20"/>
                  </w:rPr>
                </w:pPr>
                <w:r>
                  <w:rPr>
                    <w:color w:val="002060"/>
                    <w:szCs w:val="20"/>
                  </w:rPr>
                  <w:t>UEENEED103A</w:t>
                </w:r>
                <w:r w:rsidRPr="00C90D24">
                  <w:rPr>
                    <w:color w:val="002060"/>
                    <w:szCs w:val="20"/>
                  </w:rPr>
                  <w:t xml:space="preserve"> Evaluate and modify object oriented code programs</w:t>
                </w:r>
              </w:p>
            </w:tc>
          </w:sdtContent>
        </w:sdt>
      </w:tr>
      <w:tr w:rsidR="00917F1D" w:rsidRPr="00221C57" w14:paraId="6CBED4E3" w14:textId="77777777" w:rsidTr="00E77BC2">
        <w:trPr>
          <w:gridAfter w:val="1"/>
          <w:wAfter w:w="31" w:type="dxa"/>
          <w:trHeight w:val="567"/>
          <w:jc w:val="center"/>
        </w:trPr>
        <w:tc>
          <w:tcPr>
            <w:tcW w:w="3056" w:type="dxa"/>
            <w:gridSpan w:val="4"/>
            <w:vMerge/>
            <w:tcBorders>
              <w:top w:val="nil"/>
              <w:left w:val="nil"/>
              <w:bottom w:val="nil"/>
              <w:right w:val="nil"/>
            </w:tcBorders>
            <w:shd w:val="clear" w:color="auto" w:fill="auto"/>
            <w:vAlign w:val="center"/>
          </w:tcPr>
          <w:p w14:paraId="7B177A03" w14:textId="77777777" w:rsidR="00917F1D" w:rsidRPr="00221C57" w:rsidRDefault="00917F1D" w:rsidP="002D6064">
            <w:pPr>
              <w:rPr>
                <w:rFonts w:cs="Arial"/>
                <w:b/>
                <w:sz w:val="22"/>
              </w:rPr>
            </w:pPr>
          </w:p>
        </w:tc>
        <w:sdt>
          <w:sdtPr>
            <w:rPr>
              <w:color w:val="002060"/>
              <w:szCs w:val="20"/>
            </w:rPr>
            <w:alias w:val="Keywords"/>
            <w:tag w:val=""/>
            <w:id w:val="45797491"/>
            <w:placeholder>
              <w:docPart w:val="3175D94584D1412F9C7294825B7482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7398" w:type="dxa"/>
                <w:gridSpan w:val="27"/>
                <w:tcBorders>
                  <w:top w:val="nil"/>
                  <w:left w:val="nil"/>
                  <w:bottom w:val="nil"/>
                  <w:right w:val="nil"/>
                </w:tcBorders>
                <w:vAlign w:val="center"/>
              </w:tcPr>
              <w:p w14:paraId="4EB0B93A" w14:textId="77777777" w:rsidR="00917F1D" w:rsidRPr="006E3393" w:rsidRDefault="009C168A" w:rsidP="009C168A">
                <w:pPr>
                  <w:rPr>
                    <w:color w:val="002060"/>
                    <w:szCs w:val="20"/>
                  </w:rPr>
                </w:pPr>
                <w:r>
                  <w:rPr>
                    <w:color w:val="002060"/>
                    <w:szCs w:val="20"/>
                  </w:rPr>
                  <w:t>NA</w:t>
                </w:r>
              </w:p>
            </w:tc>
          </w:sdtContent>
        </w:sdt>
      </w:tr>
      <w:tr w:rsidR="00917F1D" w:rsidRPr="00221C57" w14:paraId="305D7BBE" w14:textId="77777777" w:rsidTr="00E77BC2">
        <w:trPr>
          <w:gridAfter w:val="1"/>
          <w:wAfter w:w="31" w:type="dxa"/>
          <w:trHeight w:val="567"/>
          <w:jc w:val="center"/>
        </w:trPr>
        <w:tc>
          <w:tcPr>
            <w:tcW w:w="3056" w:type="dxa"/>
            <w:gridSpan w:val="4"/>
            <w:vMerge/>
            <w:tcBorders>
              <w:top w:val="nil"/>
              <w:left w:val="nil"/>
              <w:bottom w:val="single" w:sz="4" w:space="0" w:color="auto"/>
              <w:right w:val="nil"/>
            </w:tcBorders>
            <w:shd w:val="clear" w:color="auto" w:fill="auto"/>
            <w:vAlign w:val="center"/>
          </w:tcPr>
          <w:p w14:paraId="6FF9FB1A" w14:textId="77777777" w:rsidR="00917F1D" w:rsidRPr="00221C57" w:rsidRDefault="00917F1D" w:rsidP="002D6064">
            <w:pPr>
              <w:rPr>
                <w:rFonts w:cs="Arial"/>
                <w:b/>
                <w:sz w:val="22"/>
              </w:rPr>
            </w:pPr>
          </w:p>
        </w:tc>
        <w:sdt>
          <w:sdtPr>
            <w:rPr>
              <w:color w:val="002060"/>
              <w:szCs w:val="20"/>
            </w:rPr>
            <w:alias w:val="Status"/>
            <w:tag w:val=""/>
            <w:id w:val="1104309767"/>
            <w:placeholder>
              <w:docPart w:val="E9EF2624010D4C7E90DF8E7548E074A5"/>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7398" w:type="dxa"/>
                <w:gridSpan w:val="27"/>
                <w:tcBorders>
                  <w:top w:val="nil"/>
                  <w:left w:val="nil"/>
                  <w:bottom w:val="single" w:sz="4" w:space="0" w:color="auto"/>
                  <w:right w:val="nil"/>
                </w:tcBorders>
                <w:vAlign w:val="center"/>
              </w:tcPr>
              <w:p w14:paraId="64231159" w14:textId="77777777" w:rsidR="00917F1D" w:rsidRPr="006E3393" w:rsidRDefault="009C168A" w:rsidP="009C168A">
                <w:pPr>
                  <w:rPr>
                    <w:color w:val="002060"/>
                    <w:szCs w:val="20"/>
                  </w:rPr>
                </w:pPr>
                <w:r>
                  <w:rPr>
                    <w:color w:val="002060"/>
                    <w:szCs w:val="20"/>
                  </w:rPr>
                  <w:t>NA</w:t>
                </w:r>
              </w:p>
            </w:tc>
          </w:sdtContent>
        </w:sdt>
      </w:tr>
      <w:tr w:rsidR="006D7754" w:rsidRPr="002D6064" w14:paraId="5CF8F3CF" w14:textId="77777777" w:rsidTr="00E77BC2">
        <w:trPr>
          <w:trHeight w:val="338"/>
          <w:jc w:val="center"/>
        </w:trPr>
        <w:tc>
          <w:tcPr>
            <w:tcW w:w="10485" w:type="dxa"/>
            <w:gridSpan w:val="32"/>
            <w:tcBorders>
              <w:top w:val="single" w:sz="4" w:space="0" w:color="5F6062" w:themeColor="accent3"/>
              <w:bottom w:val="single" w:sz="4" w:space="0" w:color="5F6062" w:themeColor="accent3"/>
            </w:tcBorders>
            <w:shd w:val="clear" w:color="auto" w:fill="DFE6F1" w:themeFill="accent1" w:themeFillTint="33"/>
          </w:tcPr>
          <w:p w14:paraId="0D60FDE5" w14:textId="77777777" w:rsidR="006D7754" w:rsidRPr="002D6064" w:rsidRDefault="006D7754" w:rsidP="007A68C1">
            <w:pPr>
              <w:jc w:val="center"/>
              <w:rPr>
                <w:rFonts w:cs="Arial"/>
                <w:b/>
                <w:sz w:val="28"/>
                <w:szCs w:val="28"/>
              </w:rPr>
            </w:pPr>
            <w:r>
              <w:rPr>
                <w:rFonts w:cs="Arial"/>
                <w:b/>
                <w:sz w:val="28"/>
                <w:szCs w:val="28"/>
              </w:rPr>
              <w:t>Assessment</w:t>
            </w:r>
            <w:r w:rsidRPr="002D6064">
              <w:rPr>
                <w:rFonts w:cs="Arial"/>
                <w:b/>
                <w:sz w:val="28"/>
                <w:szCs w:val="28"/>
              </w:rPr>
              <w:t xml:space="preserve"> Information</w:t>
            </w:r>
            <w:r w:rsidR="00277D11">
              <w:rPr>
                <w:rFonts w:cs="Arial"/>
                <w:b/>
                <w:sz w:val="28"/>
                <w:szCs w:val="28"/>
              </w:rPr>
              <w:t xml:space="preserve"> for Student</w:t>
            </w:r>
          </w:p>
        </w:tc>
      </w:tr>
      <w:tr w:rsidR="00EE163B" w:rsidRPr="00F20746" w14:paraId="171A2892" w14:textId="77777777" w:rsidTr="00E77BC2">
        <w:trPr>
          <w:gridAfter w:val="1"/>
          <w:wAfter w:w="31" w:type="dxa"/>
          <w:trHeight w:val="567"/>
          <w:jc w:val="center"/>
        </w:trPr>
        <w:tc>
          <w:tcPr>
            <w:tcW w:w="3056" w:type="dxa"/>
            <w:gridSpan w:val="4"/>
            <w:tcBorders>
              <w:top w:val="single" w:sz="4" w:space="0" w:color="5F6062" w:themeColor="accent3"/>
              <w:left w:val="nil"/>
              <w:bottom w:val="nil"/>
              <w:right w:val="nil"/>
            </w:tcBorders>
            <w:shd w:val="clear" w:color="auto" w:fill="auto"/>
          </w:tcPr>
          <w:p w14:paraId="55AE4030" w14:textId="77777777" w:rsidR="00EE163B" w:rsidRDefault="000B7BCE" w:rsidP="000B7BCE">
            <w:pPr>
              <w:spacing w:before="120"/>
              <w:rPr>
                <w:rFonts w:cs="Arial"/>
                <w:b/>
                <w:sz w:val="22"/>
              </w:rPr>
            </w:pPr>
            <w:r>
              <w:rPr>
                <w:rFonts w:cs="Arial"/>
                <w:b/>
                <w:sz w:val="22"/>
              </w:rPr>
              <w:t>Name of t</w:t>
            </w:r>
            <w:r w:rsidR="006B4CE5">
              <w:rPr>
                <w:rFonts w:cs="Arial"/>
                <w:b/>
                <w:sz w:val="22"/>
              </w:rPr>
              <w:t>ask</w:t>
            </w:r>
            <w:r w:rsidR="00812EA6">
              <w:rPr>
                <w:rFonts w:cs="Arial"/>
                <w:b/>
                <w:sz w:val="22"/>
              </w:rPr>
              <w:t xml:space="preserve"> </w:t>
            </w:r>
          </w:p>
        </w:tc>
        <w:tc>
          <w:tcPr>
            <w:tcW w:w="7398" w:type="dxa"/>
            <w:gridSpan w:val="27"/>
            <w:tcBorders>
              <w:top w:val="single" w:sz="4" w:space="0" w:color="5F6062" w:themeColor="accent3"/>
              <w:left w:val="nil"/>
              <w:bottom w:val="nil"/>
              <w:right w:val="nil"/>
            </w:tcBorders>
            <w:vAlign w:val="center"/>
          </w:tcPr>
          <w:p w14:paraId="18E1522C" w14:textId="77777777" w:rsidR="00EE163B" w:rsidRPr="00F20746" w:rsidRDefault="007C700D" w:rsidP="007C700D">
            <w:pPr>
              <w:rPr>
                <w:color w:val="002060"/>
                <w:sz w:val="22"/>
              </w:rPr>
            </w:pPr>
            <w:r w:rsidRPr="007C700D">
              <w:rPr>
                <w:b/>
                <w:color w:val="002060"/>
                <w:sz w:val="22"/>
              </w:rPr>
              <w:t>AT3 Documentation of code, testing and debugging for AT1 and AT2</w:t>
            </w:r>
            <w:r>
              <w:rPr>
                <w:color w:val="606F25" w:themeColor="accent2" w:themeShade="80"/>
                <w:szCs w:val="20"/>
              </w:rPr>
              <w:t xml:space="preserve"> </w:t>
            </w:r>
          </w:p>
        </w:tc>
      </w:tr>
      <w:tr w:rsidR="005C2C78" w:rsidRPr="00997AF9" w14:paraId="3150997A" w14:textId="77777777" w:rsidTr="00E77BC2">
        <w:trPr>
          <w:trHeight w:val="567"/>
          <w:jc w:val="center"/>
        </w:trPr>
        <w:tc>
          <w:tcPr>
            <w:tcW w:w="3079" w:type="dxa"/>
            <w:gridSpan w:val="5"/>
            <w:tcBorders>
              <w:top w:val="nil"/>
              <w:left w:val="nil"/>
              <w:bottom w:val="nil"/>
              <w:right w:val="nil"/>
            </w:tcBorders>
            <w:shd w:val="clear" w:color="auto" w:fill="auto"/>
          </w:tcPr>
          <w:p w14:paraId="6193208F" w14:textId="77777777" w:rsidR="005C2C78" w:rsidRPr="00997AF9" w:rsidRDefault="005C2C78" w:rsidP="006B4CE5">
            <w:pPr>
              <w:spacing w:before="120"/>
              <w:rPr>
                <w:rFonts w:cs="Arial"/>
                <w:b/>
                <w:sz w:val="22"/>
              </w:rPr>
            </w:pPr>
            <w:r w:rsidRPr="00997AF9">
              <w:rPr>
                <w:b/>
                <w:sz w:val="22"/>
              </w:rPr>
              <w:t xml:space="preserve">Type of </w:t>
            </w:r>
            <w:r w:rsidR="006B4CE5">
              <w:rPr>
                <w:b/>
                <w:sz w:val="22"/>
              </w:rPr>
              <w:t>task</w:t>
            </w:r>
          </w:p>
        </w:tc>
        <w:sdt>
          <w:sdtPr>
            <w:rPr>
              <w:color w:val="002060"/>
              <w:sz w:val="22"/>
            </w:rPr>
            <w:alias w:val="Assessment Method"/>
            <w:tag w:val="Assessment Method"/>
            <w:id w:val="1528751671"/>
            <w:placeholder>
              <w:docPart w:val="653385AA918A472383A38C644F2498B8"/>
            </w:placeholder>
            <w:comboBox>
              <w:listItem w:value="Choose an item."/>
              <w:listItem w:displayText="Assignment" w:value="Assignment"/>
              <w:listItem w:displayText="Case Study" w:value="Case Study"/>
              <w:listItem w:displayText="Essay" w:value="Essay"/>
              <w:listItem w:displayText="Research Task" w:value="Research Task"/>
            </w:comboBox>
          </w:sdtPr>
          <w:sdtEndPr/>
          <w:sdtContent>
            <w:tc>
              <w:tcPr>
                <w:tcW w:w="3965" w:type="dxa"/>
                <w:gridSpan w:val="7"/>
                <w:tcBorders>
                  <w:top w:val="nil"/>
                  <w:left w:val="nil"/>
                  <w:bottom w:val="nil"/>
                  <w:right w:val="nil"/>
                </w:tcBorders>
                <w:vAlign w:val="center"/>
              </w:tcPr>
              <w:p w14:paraId="6454FEA4" w14:textId="77777777" w:rsidR="005C2C78" w:rsidRPr="00997AF9" w:rsidRDefault="007C700D" w:rsidP="007A68C1">
                <w:pPr>
                  <w:rPr>
                    <w:color w:val="002060"/>
                    <w:sz w:val="22"/>
                  </w:rPr>
                </w:pPr>
                <w:r>
                  <w:rPr>
                    <w:color w:val="002060"/>
                    <w:sz w:val="22"/>
                  </w:rPr>
                  <w:t>Assignment</w:t>
                </w:r>
              </w:p>
            </w:tc>
          </w:sdtContent>
        </w:sdt>
        <w:tc>
          <w:tcPr>
            <w:tcW w:w="1821" w:type="dxa"/>
            <w:gridSpan w:val="9"/>
            <w:tcBorders>
              <w:top w:val="nil"/>
              <w:left w:val="nil"/>
              <w:bottom w:val="nil"/>
              <w:right w:val="nil"/>
            </w:tcBorders>
            <w:vAlign w:val="center"/>
          </w:tcPr>
          <w:p w14:paraId="2BB9BA9D" w14:textId="77777777" w:rsidR="005C2C78" w:rsidRPr="00997AF9" w:rsidRDefault="005C2C78" w:rsidP="007A68C1">
            <w:pPr>
              <w:rPr>
                <w:color w:val="002060"/>
                <w:sz w:val="22"/>
              </w:rPr>
            </w:pPr>
            <w:r w:rsidRPr="00997AF9">
              <w:rPr>
                <w:b/>
                <w:sz w:val="22"/>
              </w:rPr>
              <w:t>Task Number</w:t>
            </w:r>
          </w:p>
        </w:tc>
        <w:tc>
          <w:tcPr>
            <w:tcW w:w="505" w:type="dxa"/>
            <w:gridSpan w:val="4"/>
            <w:tcBorders>
              <w:top w:val="nil"/>
              <w:left w:val="nil"/>
              <w:bottom w:val="nil"/>
              <w:right w:val="nil"/>
            </w:tcBorders>
            <w:vAlign w:val="center"/>
          </w:tcPr>
          <w:p w14:paraId="0F38D522" w14:textId="77777777" w:rsidR="005C2C78" w:rsidRPr="00997AF9" w:rsidRDefault="007C700D" w:rsidP="007A68C1">
            <w:pPr>
              <w:rPr>
                <w:color w:val="002060"/>
                <w:sz w:val="22"/>
              </w:rPr>
            </w:pPr>
            <w:r>
              <w:rPr>
                <w:color w:val="002060"/>
                <w:sz w:val="22"/>
              </w:rPr>
              <w:t>3</w:t>
            </w:r>
          </w:p>
        </w:tc>
        <w:tc>
          <w:tcPr>
            <w:tcW w:w="506" w:type="dxa"/>
            <w:gridSpan w:val="4"/>
            <w:tcBorders>
              <w:top w:val="nil"/>
              <w:left w:val="nil"/>
              <w:bottom w:val="nil"/>
              <w:right w:val="nil"/>
            </w:tcBorders>
            <w:vAlign w:val="center"/>
          </w:tcPr>
          <w:p w14:paraId="12552064" w14:textId="77777777" w:rsidR="005C2C78" w:rsidRPr="00997AF9" w:rsidRDefault="005C2C78" w:rsidP="007A68C1">
            <w:pPr>
              <w:rPr>
                <w:color w:val="002060"/>
                <w:szCs w:val="20"/>
              </w:rPr>
            </w:pPr>
            <w:r w:rsidRPr="00997AF9">
              <w:rPr>
                <w:szCs w:val="20"/>
              </w:rPr>
              <w:t>of</w:t>
            </w:r>
          </w:p>
        </w:tc>
        <w:tc>
          <w:tcPr>
            <w:tcW w:w="609" w:type="dxa"/>
            <w:gridSpan w:val="3"/>
            <w:tcBorders>
              <w:top w:val="nil"/>
              <w:left w:val="nil"/>
              <w:bottom w:val="nil"/>
              <w:right w:val="nil"/>
            </w:tcBorders>
            <w:vAlign w:val="center"/>
          </w:tcPr>
          <w:p w14:paraId="66C86827" w14:textId="77777777" w:rsidR="005C2C78" w:rsidRPr="00997AF9" w:rsidRDefault="007C700D" w:rsidP="007A68C1">
            <w:pPr>
              <w:rPr>
                <w:color w:val="002060"/>
                <w:sz w:val="22"/>
              </w:rPr>
            </w:pPr>
            <w:r>
              <w:rPr>
                <w:color w:val="002060"/>
                <w:sz w:val="22"/>
              </w:rPr>
              <w:t>4</w:t>
            </w:r>
          </w:p>
        </w:tc>
      </w:tr>
      <w:tr w:rsidR="00812EA6" w:rsidRPr="00221C57" w14:paraId="1542EF42" w14:textId="77777777" w:rsidTr="00E77BC2">
        <w:trPr>
          <w:trHeight w:val="567"/>
          <w:jc w:val="center"/>
        </w:trPr>
        <w:tc>
          <w:tcPr>
            <w:tcW w:w="3079" w:type="dxa"/>
            <w:gridSpan w:val="5"/>
            <w:tcBorders>
              <w:top w:val="nil"/>
              <w:left w:val="nil"/>
              <w:bottom w:val="nil"/>
              <w:right w:val="nil"/>
            </w:tcBorders>
            <w:shd w:val="clear" w:color="auto" w:fill="auto"/>
          </w:tcPr>
          <w:p w14:paraId="7C1CBA14" w14:textId="77777777" w:rsidR="00812EA6" w:rsidRDefault="00812EA6" w:rsidP="007A68C1">
            <w:pPr>
              <w:spacing w:before="120"/>
              <w:rPr>
                <w:rFonts w:cs="Arial"/>
                <w:b/>
                <w:sz w:val="22"/>
              </w:rPr>
            </w:pPr>
            <w:r>
              <w:rPr>
                <w:rFonts w:cs="Arial"/>
                <w:b/>
                <w:sz w:val="22"/>
              </w:rPr>
              <w:t>Where you will work on your task</w:t>
            </w:r>
          </w:p>
        </w:tc>
        <w:tc>
          <w:tcPr>
            <w:tcW w:w="3693" w:type="dxa"/>
            <w:gridSpan w:val="6"/>
            <w:tcBorders>
              <w:top w:val="nil"/>
              <w:left w:val="nil"/>
              <w:bottom w:val="nil"/>
              <w:right w:val="nil"/>
            </w:tcBorders>
            <w:vAlign w:val="center"/>
          </w:tcPr>
          <w:sdt>
            <w:sdtPr>
              <w:rPr>
                <w:color w:val="002060"/>
                <w:sz w:val="22"/>
              </w:rPr>
              <w:alias w:val="location options"/>
              <w:tag w:val="location options"/>
              <w:id w:val="52905088"/>
              <w:placeholder>
                <w:docPart w:val="A38A734F33E24C05BBCFF447295D6A81"/>
              </w:placeholder>
              <w:dropDownList>
                <w:listItem w:value="Choose an item."/>
                <w:listItem w:displayText="The Gordon, in class" w:value="The Gordon, in class"/>
                <w:listItem w:displayText="The Gordon, simulated workplace" w:value="The Gordon, simulated workplace"/>
                <w:listItem w:displayText="The Gordon, in workshop" w:value="The Gordon, in workshop"/>
                <w:listItem w:displayText="In your workplace" w:value="In your workplace"/>
                <w:listItem w:displayText="In your own time" w:value="In your own time"/>
                <w:listItem w:displayText="Trade Training Centre, in class" w:value="Trade Training Centre, in class"/>
                <w:listItem w:displayText="Trade Training Centre, in workshop" w:value="Trade Training Centre, in workshop"/>
                <w:listItem w:displayText="On placement" w:value="On placement"/>
              </w:dropDownList>
            </w:sdtPr>
            <w:sdtEndPr/>
            <w:sdtContent>
              <w:p w14:paraId="751B8C85" w14:textId="77777777" w:rsidR="00812EA6" w:rsidRPr="00070BEF" w:rsidRDefault="007C700D" w:rsidP="007A68C1">
                <w:pPr>
                  <w:rPr>
                    <w:color w:val="002060"/>
                    <w:sz w:val="22"/>
                  </w:rPr>
                </w:pPr>
                <w:r>
                  <w:rPr>
                    <w:color w:val="002060"/>
                    <w:sz w:val="22"/>
                  </w:rPr>
                  <w:t>The Gordon, in class</w:t>
                </w:r>
              </w:p>
            </w:sdtContent>
          </w:sdt>
        </w:tc>
        <w:tc>
          <w:tcPr>
            <w:tcW w:w="3713" w:type="dxa"/>
            <w:gridSpan w:val="21"/>
            <w:tcBorders>
              <w:top w:val="nil"/>
              <w:left w:val="nil"/>
              <w:bottom w:val="nil"/>
              <w:right w:val="nil"/>
            </w:tcBorders>
            <w:vAlign w:val="center"/>
          </w:tcPr>
          <w:p w14:paraId="3CEAC2E0" w14:textId="77777777" w:rsidR="00812EA6" w:rsidRPr="00070BEF" w:rsidRDefault="00812EA6" w:rsidP="007A68C1">
            <w:pPr>
              <w:rPr>
                <w:color w:val="002060"/>
                <w:sz w:val="22"/>
              </w:rPr>
            </w:pPr>
          </w:p>
        </w:tc>
      </w:tr>
      <w:tr w:rsidR="005C2C78" w:rsidRPr="00221C57" w14:paraId="54879262" w14:textId="77777777" w:rsidTr="00E77BC2">
        <w:trPr>
          <w:trHeight w:val="567"/>
          <w:jc w:val="center"/>
        </w:trPr>
        <w:tc>
          <w:tcPr>
            <w:tcW w:w="3079" w:type="dxa"/>
            <w:gridSpan w:val="5"/>
            <w:tcBorders>
              <w:top w:val="nil"/>
              <w:left w:val="nil"/>
              <w:bottom w:val="nil"/>
              <w:right w:val="nil"/>
            </w:tcBorders>
            <w:shd w:val="clear" w:color="auto" w:fill="auto"/>
          </w:tcPr>
          <w:p w14:paraId="43E16F53" w14:textId="77777777" w:rsidR="005C2C78" w:rsidRDefault="005C2C78">
            <w:pPr>
              <w:spacing w:before="120"/>
              <w:rPr>
                <w:rFonts w:cs="Arial"/>
                <w:b/>
                <w:sz w:val="22"/>
              </w:rPr>
            </w:pPr>
            <w:r>
              <w:rPr>
                <w:rFonts w:cs="Arial"/>
                <w:b/>
                <w:sz w:val="22"/>
              </w:rPr>
              <w:t xml:space="preserve">Time available to complete this </w:t>
            </w:r>
            <w:r w:rsidR="00812EA6">
              <w:rPr>
                <w:rFonts w:cs="Arial"/>
                <w:b/>
                <w:sz w:val="22"/>
              </w:rPr>
              <w:t>assessment</w:t>
            </w:r>
          </w:p>
        </w:tc>
        <w:tc>
          <w:tcPr>
            <w:tcW w:w="2555" w:type="dxa"/>
            <w:gridSpan w:val="3"/>
            <w:tcBorders>
              <w:top w:val="nil"/>
              <w:left w:val="nil"/>
              <w:bottom w:val="nil"/>
              <w:right w:val="nil"/>
            </w:tcBorders>
            <w:vAlign w:val="center"/>
          </w:tcPr>
          <w:p w14:paraId="3A788D68" w14:textId="77777777" w:rsidR="005C2C78" w:rsidRPr="00070BEF" w:rsidRDefault="004D74D9" w:rsidP="007A68C1">
            <w:pPr>
              <w:rPr>
                <w:color w:val="002060"/>
                <w:sz w:val="22"/>
              </w:rPr>
            </w:pPr>
            <w:r>
              <w:rPr>
                <w:color w:val="002060"/>
                <w:sz w:val="22"/>
              </w:rPr>
              <w:t>2</w:t>
            </w:r>
            <w:r w:rsidR="0001237D">
              <w:rPr>
                <w:color w:val="002060"/>
                <w:sz w:val="22"/>
              </w:rPr>
              <w:t>0 Hours</w:t>
            </w:r>
          </w:p>
        </w:tc>
        <w:tc>
          <w:tcPr>
            <w:tcW w:w="2391" w:type="dxa"/>
            <w:gridSpan w:val="7"/>
            <w:tcBorders>
              <w:top w:val="nil"/>
              <w:left w:val="nil"/>
              <w:bottom w:val="nil"/>
              <w:right w:val="nil"/>
            </w:tcBorders>
            <w:vAlign w:val="center"/>
          </w:tcPr>
          <w:p w14:paraId="3DD5A8D8" w14:textId="77777777" w:rsidR="005C2C78" w:rsidRDefault="005C2C78" w:rsidP="007A68C1">
            <w:pPr>
              <w:rPr>
                <w:color w:val="002060"/>
                <w:sz w:val="22"/>
              </w:rPr>
            </w:pPr>
            <w:r>
              <w:rPr>
                <w:rFonts w:cs="Arial"/>
                <w:b/>
                <w:sz w:val="22"/>
              </w:rPr>
              <w:t>Due date</w:t>
            </w:r>
          </w:p>
        </w:tc>
        <w:sdt>
          <w:sdtPr>
            <w:rPr>
              <w:color w:val="002060"/>
              <w:sz w:val="22"/>
            </w:rPr>
            <w:id w:val="178170822"/>
            <w:placeholder>
              <w:docPart w:val="6A043C7BC64644EFA7A7CA4200452A5F"/>
            </w:placeholder>
            <w:date w:fullDate="2020-06-26T00:00:00Z">
              <w:dateFormat w:val="d/MM/yyyy"/>
              <w:lid w:val="en-AU"/>
              <w:storeMappedDataAs w:val="dateTime"/>
              <w:calendar w:val="gregorian"/>
            </w:date>
          </w:sdtPr>
          <w:sdtEndPr/>
          <w:sdtContent>
            <w:tc>
              <w:tcPr>
                <w:tcW w:w="2460" w:type="dxa"/>
                <w:gridSpan w:val="17"/>
                <w:tcBorders>
                  <w:top w:val="nil"/>
                  <w:left w:val="nil"/>
                  <w:bottom w:val="nil"/>
                  <w:right w:val="nil"/>
                </w:tcBorders>
                <w:vAlign w:val="center"/>
              </w:tcPr>
              <w:p w14:paraId="48BB4D0C" w14:textId="6708B111" w:rsidR="005C2C78" w:rsidRPr="00070BEF" w:rsidRDefault="005C3849">
                <w:pPr>
                  <w:rPr>
                    <w:color w:val="002060"/>
                    <w:sz w:val="22"/>
                  </w:rPr>
                </w:pPr>
                <w:r>
                  <w:rPr>
                    <w:color w:val="002060"/>
                    <w:sz w:val="22"/>
                  </w:rPr>
                  <w:t>26/06/2020</w:t>
                </w:r>
              </w:p>
            </w:tc>
          </w:sdtContent>
        </w:sdt>
      </w:tr>
      <w:tr w:rsidR="00F20746" w:rsidRPr="00221C57" w14:paraId="58429D12" w14:textId="77777777" w:rsidTr="00E51944">
        <w:trPr>
          <w:gridAfter w:val="1"/>
          <w:wAfter w:w="31" w:type="dxa"/>
          <w:trHeight w:val="817"/>
          <w:jc w:val="center"/>
        </w:trPr>
        <w:tc>
          <w:tcPr>
            <w:tcW w:w="3056" w:type="dxa"/>
            <w:gridSpan w:val="4"/>
            <w:tcBorders>
              <w:top w:val="nil"/>
              <w:left w:val="nil"/>
              <w:bottom w:val="nil"/>
              <w:right w:val="nil"/>
            </w:tcBorders>
            <w:shd w:val="clear" w:color="auto" w:fill="auto"/>
          </w:tcPr>
          <w:p w14:paraId="7007AF50" w14:textId="77777777" w:rsidR="00F20746" w:rsidRPr="00221C57" w:rsidRDefault="00F20746" w:rsidP="00F20746">
            <w:pPr>
              <w:spacing w:before="120"/>
              <w:rPr>
                <w:rFonts w:cs="Arial"/>
                <w:b/>
                <w:sz w:val="22"/>
              </w:rPr>
            </w:pPr>
            <w:r>
              <w:rPr>
                <w:rFonts w:cs="Arial"/>
                <w:b/>
                <w:sz w:val="22"/>
              </w:rPr>
              <w:t xml:space="preserve">What you are required </w:t>
            </w:r>
            <w:r>
              <w:rPr>
                <w:rFonts w:cs="Arial"/>
                <w:b/>
                <w:sz w:val="22"/>
              </w:rPr>
              <w:br/>
              <w:t>to prepare, do or make</w:t>
            </w:r>
          </w:p>
        </w:tc>
        <w:tc>
          <w:tcPr>
            <w:tcW w:w="7398" w:type="dxa"/>
            <w:gridSpan w:val="27"/>
            <w:tcBorders>
              <w:top w:val="nil"/>
              <w:left w:val="nil"/>
              <w:bottom w:val="nil"/>
              <w:right w:val="nil"/>
            </w:tcBorders>
          </w:tcPr>
          <w:p w14:paraId="71DD779C" w14:textId="77777777" w:rsidR="00F20746" w:rsidRPr="00070BEF" w:rsidRDefault="00342775" w:rsidP="0048550E">
            <w:pPr>
              <w:rPr>
                <w:color w:val="002060"/>
                <w:sz w:val="22"/>
              </w:rPr>
            </w:pPr>
            <w:r>
              <w:rPr>
                <w:color w:val="606F25" w:themeColor="accent2" w:themeShade="80"/>
                <w:szCs w:val="20"/>
              </w:rPr>
              <w:t xml:space="preserve">Documentation of the process of completing assessment tasks </w:t>
            </w:r>
            <w:r w:rsidR="0048550E">
              <w:rPr>
                <w:color w:val="606F25" w:themeColor="accent2" w:themeShade="80"/>
                <w:szCs w:val="20"/>
              </w:rPr>
              <w:t>AT</w:t>
            </w:r>
            <w:r>
              <w:rPr>
                <w:color w:val="606F25" w:themeColor="accent2" w:themeShade="80"/>
                <w:szCs w:val="20"/>
              </w:rPr>
              <w:t xml:space="preserve">1 and </w:t>
            </w:r>
            <w:r w:rsidR="0048550E">
              <w:rPr>
                <w:color w:val="606F25" w:themeColor="accent2" w:themeShade="80"/>
                <w:szCs w:val="20"/>
              </w:rPr>
              <w:t>AT2</w:t>
            </w:r>
            <w:r>
              <w:rPr>
                <w:color w:val="606F25" w:themeColor="accent2" w:themeShade="80"/>
                <w:szCs w:val="20"/>
              </w:rPr>
              <w:t>. This will include fully commented python source code, testing and debugging procedures</w:t>
            </w:r>
            <w:r w:rsidR="001627A4">
              <w:rPr>
                <w:color w:val="606F25" w:themeColor="accent2" w:themeShade="80"/>
                <w:szCs w:val="20"/>
              </w:rPr>
              <w:t>.</w:t>
            </w:r>
          </w:p>
        </w:tc>
      </w:tr>
      <w:tr w:rsidR="00F20746" w:rsidRPr="00221C57" w14:paraId="2190A5B5" w14:textId="77777777" w:rsidTr="00A56194">
        <w:trPr>
          <w:trHeight w:val="1274"/>
          <w:jc w:val="center"/>
        </w:trPr>
        <w:tc>
          <w:tcPr>
            <w:tcW w:w="3056" w:type="dxa"/>
            <w:gridSpan w:val="4"/>
            <w:tcBorders>
              <w:top w:val="nil"/>
              <w:left w:val="nil"/>
              <w:bottom w:val="nil"/>
              <w:right w:val="nil"/>
            </w:tcBorders>
            <w:shd w:val="clear" w:color="auto" w:fill="auto"/>
          </w:tcPr>
          <w:p w14:paraId="0E90B00E" w14:textId="77777777" w:rsidR="00F20746" w:rsidRDefault="00F20746" w:rsidP="00A055D1">
            <w:pPr>
              <w:spacing w:before="120"/>
              <w:rPr>
                <w:rFonts w:cs="Arial"/>
                <w:b/>
                <w:sz w:val="22"/>
              </w:rPr>
            </w:pPr>
            <w:r>
              <w:rPr>
                <w:rFonts w:cs="Arial"/>
                <w:b/>
                <w:sz w:val="22"/>
              </w:rPr>
              <w:t>Speci</w:t>
            </w:r>
            <w:r w:rsidR="00A055D1">
              <w:rPr>
                <w:rFonts w:cs="Arial"/>
                <w:b/>
                <w:sz w:val="22"/>
              </w:rPr>
              <w:t xml:space="preserve">fic Assessment  </w:t>
            </w:r>
            <w:r>
              <w:rPr>
                <w:rFonts w:cs="Arial"/>
                <w:b/>
                <w:sz w:val="22"/>
              </w:rPr>
              <w:t xml:space="preserve">requirements </w:t>
            </w:r>
            <w:r w:rsidR="006A5093">
              <w:rPr>
                <w:rFonts w:cs="Arial"/>
                <w:b/>
                <w:sz w:val="22"/>
              </w:rPr>
              <w:t>(if any)</w:t>
            </w:r>
          </w:p>
        </w:tc>
        <w:tc>
          <w:tcPr>
            <w:tcW w:w="7429" w:type="dxa"/>
            <w:gridSpan w:val="28"/>
            <w:tcBorders>
              <w:top w:val="nil"/>
              <w:left w:val="nil"/>
              <w:bottom w:val="nil"/>
              <w:right w:val="nil"/>
            </w:tcBorders>
            <w:vAlign w:val="center"/>
          </w:tcPr>
          <w:p w14:paraId="5FBECDDE" w14:textId="77777777" w:rsidR="0025541C" w:rsidRDefault="0025541C" w:rsidP="0025541C">
            <w:pPr>
              <w:pStyle w:val="BodyText"/>
              <w:kinsoku w:val="0"/>
              <w:overflowPunct w:val="0"/>
              <w:spacing w:before="69"/>
              <w:ind w:left="346"/>
              <w:rPr>
                <w:spacing w:val="-1"/>
              </w:rPr>
            </w:pPr>
            <w:r>
              <w:t>Evaluating</w:t>
            </w:r>
            <w:r>
              <w:rPr>
                <w:spacing w:val="-3"/>
              </w:rPr>
              <w:t xml:space="preserve"> </w:t>
            </w:r>
            <w:r>
              <w:rPr>
                <w:spacing w:val="-1"/>
              </w:rPr>
              <w:t>and</w:t>
            </w:r>
            <w:r>
              <w:t xml:space="preserve"> modifying</w:t>
            </w:r>
            <w:r>
              <w:rPr>
                <w:spacing w:val="-3"/>
              </w:rPr>
              <w:t xml:space="preserve"> </w:t>
            </w:r>
            <w:r>
              <w:rPr>
                <w:spacing w:val="-1"/>
              </w:rPr>
              <w:t>programs</w:t>
            </w:r>
            <w:r>
              <w:t xml:space="preserve"> </w:t>
            </w:r>
            <w:r>
              <w:rPr>
                <w:spacing w:val="-1"/>
              </w:rPr>
              <w:t>written</w:t>
            </w:r>
            <w:r>
              <w:t xml:space="preserve"> in</w:t>
            </w:r>
            <w:r>
              <w:rPr>
                <w:spacing w:val="30"/>
              </w:rPr>
              <w:t xml:space="preserve"> </w:t>
            </w:r>
            <w:r>
              <w:rPr>
                <w:spacing w:val="-1"/>
              </w:rPr>
              <w:t>object</w:t>
            </w:r>
            <w:r>
              <w:t xml:space="preserve"> </w:t>
            </w:r>
            <w:r>
              <w:rPr>
                <w:spacing w:val="-1"/>
              </w:rPr>
              <w:t>oriented</w:t>
            </w:r>
            <w:r>
              <w:t xml:space="preserve"> </w:t>
            </w:r>
            <w:r>
              <w:rPr>
                <w:spacing w:val="-1"/>
              </w:rPr>
              <w:t>code,</w:t>
            </w:r>
            <w:r>
              <w:t xml:space="preserve"> </w:t>
            </w:r>
            <w:r>
              <w:rPr>
                <w:spacing w:val="-1"/>
              </w:rPr>
              <w:t>programming</w:t>
            </w:r>
            <w:r>
              <w:rPr>
                <w:spacing w:val="-2"/>
              </w:rPr>
              <w:t xml:space="preserve"> </w:t>
            </w:r>
            <w:r>
              <w:rPr>
                <w:spacing w:val="-1"/>
              </w:rPr>
              <w:t>language</w:t>
            </w:r>
            <w:r>
              <w:rPr>
                <w:spacing w:val="61"/>
              </w:rPr>
              <w:t xml:space="preserve"> </w:t>
            </w:r>
            <w:r>
              <w:t>must include</w:t>
            </w:r>
            <w:r>
              <w:rPr>
                <w:spacing w:val="-1"/>
              </w:rPr>
              <w:t xml:space="preserve"> at</w:t>
            </w:r>
            <w:r>
              <w:t xml:space="preserve"> </w:t>
            </w:r>
            <w:r>
              <w:rPr>
                <w:spacing w:val="-1"/>
              </w:rPr>
              <w:t>least</w:t>
            </w:r>
            <w:r>
              <w:t xml:space="preserve"> the</w:t>
            </w:r>
            <w:r>
              <w:rPr>
                <w:spacing w:val="-1"/>
              </w:rPr>
              <w:t xml:space="preserve"> </w:t>
            </w:r>
            <w:r>
              <w:t>following</w:t>
            </w:r>
            <w:r>
              <w:rPr>
                <w:spacing w:val="-3"/>
              </w:rPr>
              <w:t xml:space="preserve"> </w:t>
            </w:r>
            <w:r>
              <w:rPr>
                <w:spacing w:val="-1"/>
              </w:rPr>
              <w:t>features:</w:t>
            </w:r>
          </w:p>
          <w:p w14:paraId="35ECB41C" w14:textId="77777777" w:rsidR="0025541C" w:rsidRDefault="0025541C" w:rsidP="0025541C">
            <w:pPr>
              <w:pStyle w:val="BodyText"/>
              <w:widowControl w:val="0"/>
              <w:numPr>
                <w:ilvl w:val="0"/>
                <w:numId w:val="8"/>
              </w:numPr>
              <w:tabs>
                <w:tab w:val="left" w:pos="705"/>
              </w:tabs>
              <w:kinsoku w:val="0"/>
              <w:overflowPunct w:val="0"/>
              <w:autoSpaceDE w:val="0"/>
              <w:autoSpaceDN w:val="0"/>
              <w:adjustRightInd w:val="0"/>
              <w:spacing w:before="68"/>
              <w:rPr>
                <w:spacing w:val="-1"/>
              </w:rPr>
            </w:pPr>
            <w:r>
              <w:br w:type="column"/>
            </w:r>
            <w:r>
              <w:rPr>
                <w:spacing w:val="-1"/>
              </w:rPr>
              <w:t>graphical</w:t>
            </w:r>
            <w:r>
              <w:t xml:space="preserve"> User</w:t>
            </w:r>
            <w:r>
              <w:rPr>
                <w:spacing w:val="1"/>
              </w:rPr>
              <w:t xml:space="preserve"> </w:t>
            </w:r>
            <w:r>
              <w:rPr>
                <w:spacing w:val="-1"/>
              </w:rPr>
              <w:t>Interfaces</w:t>
            </w:r>
          </w:p>
          <w:p w14:paraId="54C676AE" w14:textId="77777777" w:rsidR="0025541C" w:rsidRDefault="0025541C" w:rsidP="0025541C">
            <w:pPr>
              <w:pStyle w:val="BodyText"/>
              <w:widowControl w:val="0"/>
              <w:numPr>
                <w:ilvl w:val="0"/>
                <w:numId w:val="8"/>
              </w:numPr>
              <w:tabs>
                <w:tab w:val="left" w:pos="705"/>
              </w:tabs>
              <w:kinsoku w:val="0"/>
              <w:overflowPunct w:val="0"/>
              <w:autoSpaceDE w:val="0"/>
              <w:autoSpaceDN w:val="0"/>
              <w:adjustRightInd w:val="0"/>
              <w:spacing w:before="1" w:line="293" w:lineRule="exact"/>
              <w:rPr>
                <w:spacing w:val="-1"/>
              </w:rPr>
            </w:pPr>
            <w:r>
              <w:rPr>
                <w:spacing w:val="-1"/>
              </w:rPr>
              <w:t>applets</w:t>
            </w:r>
            <w:r>
              <w:t xml:space="preserve"> </w:t>
            </w:r>
            <w:r>
              <w:rPr>
                <w:spacing w:val="-1"/>
              </w:rPr>
              <w:t>and</w:t>
            </w:r>
            <w:r>
              <w:rPr>
                <w:spacing w:val="2"/>
              </w:rPr>
              <w:t xml:space="preserve"> </w:t>
            </w:r>
            <w:r>
              <w:rPr>
                <w:spacing w:val="-1"/>
              </w:rPr>
              <w:t>graphics</w:t>
            </w:r>
          </w:p>
          <w:p w14:paraId="5CC3C940" w14:textId="77777777" w:rsidR="0025541C" w:rsidRDefault="0025541C" w:rsidP="0025541C">
            <w:pPr>
              <w:pStyle w:val="BodyText"/>
              <w:widowControl w:val="0"/>
              <w:numPr>
                <w:ilvl w:val="0"/>
                <w:numId w:val="8"/>
              </w:numPr>
              <w:tabs>
                <w:tab w:val="left" w:pos="705"/>
              </w:tabs>
              <w:kinsoku w:val="0"/>
              <w:overflowPunct w:val="0"/>
              <w:autoSpaceDE w:val="0"/>
              <w:autoSpaceDN w:val="0"/>
              <w:adjustRightInd w:val="0"/>
              <w:spacing w:before="1" w:line="293" w:lineRule="exact"/>
              <w:rPr>
                <w:spacing w:val="-1"/>
              </w:rPr>
            </w:pPr>
            <w:r>
              <w:rPr>
                <w:spacing w:val="-1"/>
              </w:rPr>
              <w:t>Exceptions</w:t>
            </w:r>
          </w:p>
          <w:p w14:paraId="5E0C867F" w14:textId="77777777" w:rsidR="00572C7D" w:rsidRPr="009C0065" w:rsidRDefault="00572C7D" w:rsidP="0025541C">
            <w:pPr>
              <w:rPr>
                <w:color w:val="002060"/>
                <w:szCs w:val="20"/>
              </w:rPr>
            </w:pPr>
          </w:p>
        </w:tc>
      </w:tr>
      <w:tr w:rsidR="00F20746" w:rsidRPr="00221C57" w14:paraId="709971E4" w14:textId="77777777" w:rsidTr="00E51944">
        <w:trPr>
          <w:gridAfter w:val="1"/>
          <w:wAfter w:w="31" w:type="dxa"/>
          <w:trHeight w:val="860"/>
          <w:jc w:val="center"/>
        </w:trPr>
        <w:tc>
          <w:tcPr>
            <w:tcW w:w="3056" w:type="dxa"/>
            <w:gridSpan w:val="4"/>
            <w:tcBorders>
              <w:top w:val="nil"/>
              <w:left w:val="nil"/>
              <w:bottom w:val="nil"/>
              <w:right w:val="nil"/>
            </w:tcBorders>
            <w:shd w:val="clear" w:color="auto" w:fill="auto"/>
          </w:tcPr>
          <w:p w14:paraId="4531D5FD" w14:textId="77777777" w:rsidR="00F20746" w:rsidRPr="00221C57" w:rsidRDefault="00F20746" w:rsidP="00F20746">
            <w:pPr>
              <w:spacing w:before="120"/>
              <w:rPr>
                <w:rFonts w:cs="Arial"/>
                <w:b/>
                <w:sz w:val="22"/>
              </w:rPr>
            </w:pPr>
            <w:r>
              <w:rPr>
                <w:rFonts w:cs="Arial"/>
                <w:b/>
                <w:sz w:val="22"/>
              </w:rPr>
              <w:t>What skills and knowledge you need to demonstrate</w:t>
            </w:r>
          </w:p>
        </w:tc>
        <w:tc>
          <w:tcPr>
            <w:tcW w:w="7398" w:type="dxa"/>
            <w:gridSpan w:val="27"/>
            <w:tcBorders>
              <w:top w:val="nil"/>
              <w:left w:val="nil"/>
              <w:bottom w:val="nil"/>
              <w:right w:val="nil"/>
            </w:tcBorders>
          </w:tcPr>
          <w:p w14:paraId="23EB1E75" w14:textId="77777777" w:rsidR="00445F5C" w:rsidRPr="00445F5C" w:rsidRDefault="00445F5C" w:rsidP="00445F5C">
            <w:pPr>
              <w:pStyle w:val="ListParagraph"/>
              <w:numPr>
                <w:ilvl w:val="0"/>
                <w:numId w:val="9"/>
              </w:numPr>
              <w:rPr>
                <w:color w:val="606F25" w:themeColor="accent2" w:themeShade="80"/>
                <w:szCs w:val="20"/>
              </w:rPr>
            </w:pPr>
            <w:r w:rsidRPr="00445F5C">
              <w:rPr>
                <w:color w:val="606F25" w:themeColor="accent2" w:themeShade="80"/>
                <w:szCs w:val="20"/>
              </w:rPr>
              <w:t>Developing test procedures</w:t>
            </w:r>
          </w:p>
          <w:p w14:paraId="0DFC364A" w14:textId="77777777" w:rsidR="00445F5C" w:rsidRPr="00445F5C" w:rsidRDefault="00445F5C" w:rsidP="00445F5C">
            <w:pPr>
              <w:pStyle w:val="ListParagraph"/>
              <w:numPr>
                <w:ilvl w:val="0"/>
                <w:numId w:val="9"/>
              </w:numPr>
              <w:rPr>
                <w:color w:val="606F25" w:themeColor="accent2" w:themeShade="80"/>
                <w:szCs w:val="20"/>
              </w:rPr>
            </w:pPr>
            <w:r w:rsidRPr="00445F5C">
              <w:rPr>
                <w:color w:val="606F25" w:themeColor="accent2" w:themeShade="80"/>
                <w:szCs w:val="20"/>
              </w:rPr>
              <w:t>Testing and documenting modified OO code</w:t>
            </w:r>
          </w:p>
          <w:p w14:paraId="1FBB68CF" w14:textId="77777777" w:rsidR="00445F5C" w:rsidRPr="00445F5C" w:rsidRDefault="00445F5C" w:rsidP="00445F5C">
            <w:pPr>
              <w:pStyle w:val="ListParagraph"/>
              <w:numPr>
                <w:ilvl w:val="0"/>
                <w:numId w:val="9"/>
              </w:numPr>
              <w:rPr>
                <w:color w:val="606F25" w:themeColor="accent2" w:themeShade="80"/>
                <w:szCs w:val="20"/>
              </w:rPr>
            </w:pPr>
            <w:r w:rsidRPr="00445F5C">
              <w:rPr>
                <w:color w:val="606F25" w:themeColor="accent2" w:themeShade="80"/>
                <w:szCs w:val="20"/>
              </w:rPr>
              <w:t>Problem solving techniques – (debugging and rectifying faults in code)</w:t>
            </w:r>
          </w:p>
          <w:p w14:paraId="73B0A251" w14:textId="77777777" w:rsidR="00445F5C" w:rsidRPr="00445F5C" w:rsidRDefault="00445F5C" w:rsidP="00445F5C">
            <w:pPr>
              <w:pStyle w:val="ListParagraph"/>
              <w:numPr>
                <w:ilvl w:val="0"/>
                <w:numId w:val="9"/>
              </w:numPr>
              <w:rPr>
                <w:color w:val="606F25" w:themeColor="accent2" w:themeShade="80"/>
                <w:szCs w:val="20"/>
              </w:rPr>
            </w:pPr>
            <w:r w:rsidRPr="00445F5C">
              <w:rPr>
                <w:color w:val="606F25" w:themeColor="accent2" w:themeShade="80"/>
                <w:szCs w:val="20"/>
              </w:rPr>
              <w:t>WHS, risk  and workplace procedures for coding</w:t>
            </w:r>
          </w:p>
          <w:p w14:paraId="5A4FE473" w14:textId="77777777" w:rsidR="00445F5C" w:rsidRPr="00445F5C" w:rsidRDefault="00445F5C" w:rsidP="00445F5C">
            <w:pPr>
              <w:pStyle w:val="ListParagraph"/>
              <w:numPr>
                <w:ilvl w:val="0"/>
                <w:numId w:val="9"/>
              </w:numPr>
              <w:rPr>
                <w:color w:val="606F25" w:themeColor="accent2" w:themeShade="80"/>
                <w:szCs w:val="20"/>
              </w:rPr>
            </w:pPr>
            <w:r w:rsidRPr="00445F5C">
              <w:rPr>
                <w:color w:val="606F25" w:themeColor="accent2" w:themeShade="80"/>
                <w:szCs w:val="20"/>
              </w:rPr>
              <w:t>Workplace documentation – (documented code changes)</w:t>
            </w:r>
          </w:p>
          <w:p w14:paraId="45FC06B0" w14:textId="77777777" w:rsidR="00F20746" w:rsidRPr="00445F5C" w:rsidRDefault="00445F5C" w:rsidP="00445F5C">
            <w:pPr>
              <w:pStyle w:val="ListParagraph"/>
              <w:numPr>
                <w:ilvl w:val="0"/>
                <w:numId w:val="9"/>
              </w:numPr>
              <w:rPr>
                <w:color w:val="002060"/>
                <w:sz w:val="22"/>
              </w:rPr>
            </w:pPr>
            <w:r w:rsidRPr="00445F5C">
              <w:rPr>
                <w:color w:val="606F25" w:themeColor="accent2" w:themeShade="80"/>
                <w:szCs w:val="20"/>
              </w:rPr>
              <w:t>Identifying bugs in code</w:t>
            </w:r>
          </w:p>
        </w:tc>
      </w:tr>
      <w:tr w:rsidR="00F20746" w:rsidRPr="00221C57" w14:paraId="7C85E5BA" w14:textId="77777777" w:rsidTr="00E77BC2">
        <w:trPr>
          <w:gridAfter w:val="1"/>
          <w:wAfter w:w="31" w:type="dxa"/>
          <w:trHeight w:val="979"/>
          <w:jc w:val="center"/>
        </w:trPr>
        <w:tc>
          <w:tcPr>
            <w:tcW w:w="3056" w:type="dxa"/>
            <w:gridSpan w:val="4"/>
            <w:tcBorders>
              <w:top w:val="nil"/>
              <w:left w:val="nil"/>
              <w:bottom w:val="nil"/>
              <w:right w:val="nil"/>
            </w:tcBorders>
            <w:shd w:val="clear" w:color="auto" w:fill="auto"/>
          </w:tcPr>
          <w:p w14:paraId="49B31D81" w14:textId="77777777" w:rsidR="00F20746" w:rsidRDefault="00815DD5" w:rsidP="00CA28D9">
            <w:pPr>
              <w:spacing w:before="120"/>
              <w:rPr>
                <w:rFonts w:cs="Arial"/>
                <w:b/>
                <w:sz w:val="22"/>
              </w:rPr>
            </w:pPr>
            <w:r>
              <w:rPr>
                <w:rFonts w:cs="Arial"/>
                <w:b/>
                <w:sz w:val="22"/>
              </w:rPr>
              <w:t xml:space="preserve">Your </w:t>
            </w:r>
            <w:r w:rsidR="00CA28D9">
              <w:rPr>
                <w:rFonts w:cs="Arial"/>
                <w:b/>
                <w:sz w:val="22"/>
              </w:rPr>
              <w:t>assessor</w:t>
            </w:r>
            <w:r>
              <w:rPr>
                <w:rFonts w:cs="Arial"/>
                <w:b/>
                <w:sz w:val="22"/>
              </w:rPr>
              <w:t xml:space="preserve"> will provide these resources</w:t>
            </w:r>
          </w:p>
        </w:tc>
        <w:tc>
          <w:tcPr>
            <w:tcW w:w="7398" w:type="dxa"/>
            <w:gridSpan w:val="27"/>
            <w:tcBorders>
              <w:top w:val="nil"/>
              <w:left w:val="nil"/>
              <w:bottom w:val="nil"/>
              <w:right w:val="nil"/>
            </w:tcBorders>
          </w:tcPr>
          <w:p w14:paraId="777FCA6E" w14:textId="77777777" w:rsidR="0045254D" w:rsidRDefault="009D4A8F" w:rsidP="00E51944">
            <w:pPr>
              <w:rPr>
                <w:color w:val="002060"/>
                <w:sz w:val="22"/>
              </w:rPr>
            </w:pPr>
            <w:r>
              <w:rPr>
                <w:color w:val="606F25" w:themeColor="accent2" w:themeShade="80"/>
                <w:szCs w:val="20"/>
              </w:rPr>
              <w:t xml:space="preserve">Python app source code to be modified, IDLE, computer </w:t>
            </w:r>
            <w:r w:rsidR="00E7337E">
              <w:rPr>
                <w:color w:val="606F25" w:themeColor="accent2" w:themeShade="80"/>
                <w:szCs w:val="20"/>
              </w:rPr>
              <w:t xml:space="preserve">with Python installed </w:t>
            </w:r>
            <w:r>
              <w:rPr>
                <w:color w:val="606F25" w:themeColor="accent2" w:themeShade="80"/>
                <w:szCs w:val="20"/>
              </w:rPr>
              <w:t>and internet</w:t>
            </w:r>
          </w:p>
        </w:tc>
      </w:tr>
      <w:tr w:rsidR="00F20746" w:rsidRPr="00221C57" w14:paraId="3C17E6C5" w14:textId="77777777" w:rsidTr="00E77BC2">
        <w:trPr>
          <w:gridAfter w:val="1"/>
          <w:wAfter w:w="31" w:type="dxa"/>
          <w:trHeight w:val="976"/>
          <w:jc w:val="center"/>
        </w:trPr>
        <w:tc>
          <w:tcPr>
            <w:tcW w:w="3056" w:type="dxa"/>
            <w:gridSpan w:val="4"/>
            <w:tcBorders>
              <w:top w:val="nil"/>
              <w:left w:val="nil"/>
              <w:bottom w:val="nil"/>
              <w:right w:val="nil"/>
            </w:tcBorders>
            <w:shd w:val="clear" w:color="auto" w:fill="auto"/>
          </w:tcPr>
          <w:p w14:paraId="37CB15DE" w14:textId="77777777" w:rsidR="00F20746" w:rsidRDefault="00815DD5" w:rsidP="00F20746">
            <w:pPr>
              <w:spacing w:before="120"/>
              <w:rPr>
                <w:rFonts w:cs="Arial"/>
                <w:b/>
                <w:sz w:val="22"/>
              </w:rPr>
            </w:pPr>
            <w:r>
              <w:rPr>
                <w:rFonts w:cs="Arial"/>
                <w:b/>
                <w:sz w:val="22"/>
              </w:rPr>
              <w:t>You (the student) will need to provide these resources</w:t>
            </w:r>
          </w:p>
        </w:tc>
        <w:tc>
          <w:tcPr>
            <w:tcW w:w="7398" w:type="dxa"/>
            <w:gridSpan w:val="27"/>
            <w:tcBorders>
              <w:top w:val="nil"/>
              <w:left w:val="nil"/>
              <w:bottom w:val="nil"/>
              <w:right w:val="nil"/>
            </w:tcBorders>
          </w:tcPr>
          <w:p w14:paraId="0512C4E3" w14:textId="77777777" w:rsidR="00B0080B" w:rsidRDefault="00AE003F" w:rsidP="00E51944">
            <w:pPr>
              <w:rPr>
                <w:color w:val="002060"/>
                <w:sz w:val="22"/>
              </w:rPr>
            </w:pPr>
            <w:r>
              <w:rPr>
                <w:color w:val="606F25" w:themeColor="accent2" w:themeShade="80"/>
                <w:szCs w:val="20"/>
              </w:rPr>
              <w:t>N</w:t>
            </w:r>
            <w:r w:rsidR="00DD7484">
              <w:rPr>
                <w:color w:val="606F25" w:themeColor="accent2" w:themeShade="80"/>
                <w:szCs w:val="20"/>
              </w:rPr>
              <w:t>il</w:t>
            </w:r>
          </w:p>
        </w:tc>
      </w:tr>
      <w:tr w:rsidR="007824E3" w:rsidRPr="00221C57" w14:paraId="150FD8FE" w14:textId="77777777" w:rsidTr="00E77BC2">
        <w:trPr>
          <w:gridAfter w:val="1"/>
          <w:wAfter w:w="31" w:type="dxa"/>
          <w:trHeight w:val="976"/>
          <w:jc w:val="center"/>
        </w:trPr>
        <w:tc>
          <w:tcPr>
            <w:tcW w:w="3056" w:type="dxa"/>
            <w:gridSpan w:val="4"/>
            <w:tcBorders>
              <w:top w:val="nil"/>
              <w:left w:val="nil"/>
              <w:bottom w:val="nil"/>
              <w:right w:val="nil"/>
            </w:tcBorders>
            <w:shd w:val="clear" w:color="auto" w:fill="auto"/>
          </w:tcPr>
          <w:p w14:paraId="7BFCF725" w14:textId="77777777" w:rsidR="007824E3" w:rsidRDefault="007824E3" w:rsidP="007824E3">
            <w:pPr>
              <w:spacing w:before="120"/>
              <w:rPr>
                <w:rFonts w:cs="Arial"/>
                <w:b/>
                <w:sz w:val="22"/>
              </w:rPr>
            </w:pPr>
            <w:r>
              <w:rPr>
                <w:rFonts w:cs="Arial"/>
                <w:b/>
                <w:sz w:val="22"/>
              </w:rPr>
              <w:t>Before you start this task</w:t>
            </w:r>
          </w:p>
        </w:tc>
        <w:tc>
          <w:tcPr>
            <w:tcW w:w="7398" w:type="dxa"/>
            <w:gridSpan w:val="27"/>
            <w:tcBorders>
              <w:top w:val="nil"/>
              <w:left w:val="nil"/>
              <w:bottom w:val="nil"/>
              <w:right w:val="nil"/>
            </w:tcBorders>
          </w:tcPr>
          <w:p w14:paraId="32A22FA4" w14:textId="77777777" w:rsidR="007824E3" w:rsidRDefault="007824E3" w:rsidP="007824E3">
            <w:pPr>
              <w:rPr>
                <w:color w:val="002060"/>
                <w:sz w:val="22"/>
              </w:rPr>
            </w:pPr>
            <w:r>
              <w:rPr>
                <w:color w:val="002060"/>
                <w:sz w:val="22"/>
              </w:rPr>
              <w:t xml:space="preserve">Using a blue or black pen please complete the </w:t>
            </w:r>
            <w:r w:rsidRPr="00753E92">
              <w:rPr>
                <w:i/>
                <w:color w:val="002060"/>
                <w:sz w:val="22"/>
              </w:rPr>
              <w:t>Student Information</w:t>
            </w:r>
            <w:r>
              <w:rPr>
                <w:color w:val="002060"/>
                <w:sz w:val="22"/>
              </w:rPr>
              <w:t xml:space="preserve"> section on the Case study/Assignment </w:t>
            </w:r>
            <w:r w:rsidRPr="00564848">
              <w:rPr>
                <w:color w:val="002060"/>
                <w:sz w:val="22"/>
              </w:rPr>
              <w:t xml:space="preserve">Coversheet </w:t>
            </w:r>
            <w:r>
              <w:rPr>
                <w:color w:val="002060"/>
                <w:sz w:val="22"/>
              </w:rPr>
              <w:t>at</w:t>
            </w:r>
            <w:r w:rsidRPr="00564848">
              <w:rPr>
                <w:color w:val="002060"/>
                <w:sz w:val="22"/>
              </w:rPr>
              <w:t xml:space="preserve"> the back of this assessment</w:t>
            </w:r>
            <w:r>
              <w:rPr>
                <w:color w:val="002060"/>
                <w:sz w:val="22"/>
              </w:rPr>
              <w:t>. Please write your full name (both first and last name), student identification number, date and sign the sheet.</w:t>
            </w:r>
          </w:p>
          <w:p w14:paraId="130A8152" w14:textId="77777777" w:rsidR="007824E3" w:rsidRPr="00005AF2" w:rsidRDefault="007824E3" w:rsidP="007824E3">
            <w:pPr>
              <w:rPr>
                <w:color w:val="002060"/>
                <w:szCs w:val="20"/>
              </w:rPr>
            </w:pPr>
            <w:r>
              <w:rPr>
                <w:color w:val="002060"/>
                <w:szCs w:val="20"/>
              </w:rPr>
              <w:lastRenderedPageBreak/>
              <w:t xml:space="preserve">Note: </w:t>
            </w:r>
            <w:r w:rsidRPr="00005AF2">
              <w:rPr>
                <w:color w:val="002060"/>
                <w:szCs w:val="20"/>
              </w:rPr>
              <w:t>If questions are on Gordon online, your login is deemed as understanding and acceptance of the student rights and responsibilities and you do not need to complete the form.</w:t>
            </w:r>
          </w:p>
        </w:tc>
      </w:tr>
      <w:tr w:rsidR="00FC2609" w:rsidRPr="00221C57" w14:paraId="7FFC4B7A" w14:textId="77777777" w:rsidTr="00E77BC2">
        <w:trPr>
          <w:gridAfter w:val="1"/>
          <w:wAfter w:w="31" w:type="dxa"/>
          <w:trHeight w:val="1134"/>
          <w:jc w:val="center"/>
        </w:trPr>
        <w:tc>
          <w:tcPr>
            <w:tcW w:w="3056" w:type="dxa"/>
            <w:gridSpan w:val="4"/>
            <w:tcBorders>
              <w:top w:val="nil"/>
              <w:left w:val="nil"/>
              <w:bottom w:val="nil"/>
              <w:right w:val="nil"/>
            </w:tcBorders>
            <w:shd w:val="clear" w:color="auto" w:fill="auto"/>
          </w:tcPr>
          <w:p w14:paraId="1C045693" w14:textId="77777777" w:rsidR="00FC2609" w:rsidRDefault="00FC2609" w:rsidP="00F20746">
            <w:pPr>
              <w:spacing w:before="120"/>
              <w:rPr>
                <w:rFonts w:cs="Arial"/>
                <w:b/>
                <w:sz w:val="22"/>
              </w:rPr>
            </w:pPr>
            <w:r>
              <w:rPr>
                <w:rFonts w:cs="Arial"/>
                <w:b/>
                <w:sz w:val="22"/>
              </w:rPr>
              <w:lastRenderedPageBreak/>
              <w:t>To submit this task</w:t>
            </w:r>
          </w:p>
        </w:tc>
        <w:tc>
          <w:tcPr>
            <w:tcW w:w="7398" w:type="dxa"/>
            <w:gridSpan w:val="27"/>
            <w:tcBorders>
              <w:top w:val="nil"/>
              <w:left w:val="nil"/>
              <w:bottom w:val="nil"/>
              <w:right w:val="nil"/>
            </w:tcBorders>
          </w:tcPr>
          <w:p w14:paraId="6D7A181F" w14:textId="77777777" w:rsidR="00FC2609" w:rsidRDefault="00FC2609" w:rsidP="009C168A">
            <w:pPr>
              <w:rPr>
                <w:color w:val="002060"/>
                <w:sz w:val="22"/>
              </w:rPr>
            </w:pPr>
            <w:r>
              <w:rPr>
                <w:color w:val="002060"/>
                <w:sz w:val="22"/>
              </w:rPr>
              <w:t xml:space="preserve">Your assessment must be submitted with the </w:t>
            </w:r>
            <w:r w:rsidR="00C73317">
              <w:rPr>
                <w:color w:val="002060"/>
                <w:sz w:val="22"/>
              </w:rPr>
              <w:t>Case Study/</w:t>
            </w:r>
            <w:r>
              <w:rPr>
                <w:color w:val="002060"/>
                <w:sz w:val="22"/>
              </w:rPr>
              <w:t xml:space="preserve">Assignment Coversheet on the </w:t>
            </w:r>
            <w:r w:rsidR="00B03B47">
              <w:rPr>
                <w:color w:val="002060"/>
                <w:sz w:val="22"/>
              </w:rPr>
              <w:t xml:space="preserve">back </w:t>
            </w:r>
            <w:r>
              <w:rPr>
                <w:color w:val="002060"/>
                <w:sz w:val="22"/>
              </w:rPr>
              <w:t xml:space="preserve">page </w:t>
            </w:r>
            <w:r w:rsidR="00C73317">
              <w:rPr>
                <w:color w:val="002060"/>
                <w:sz w:val="22"/>
              </w:rPr>
              <w:t>of this assessment</w:t>
            </w:r>
            <w:r>
              <w:rPr>
                <w:color w:val="002060"/>
                <w:sz w:val="22"/>
              </w:rPr>
              <w:t xml:space="preserve">. You must submit this task to </w:t>
            </w:r>
            <w:r w:rsidR="007A68C1">
              <w:rPr>
                <w:color w:val="002060"/>
                <w:sz w:val="22"/>
              </w:rPr>
              <w:t xml:space="preserve">your assessor </w:t>
            </w:r>
            <w:r>
              <w:rPr>
                <w:color w:val="002060"/>
                <w:sz w:val="22"/>
              </w:rPr>
              <w:t xml:space="preserve"> via </w:t>
            </w:r>
            <w:r w:rsidR="009C168A">
              <w:rPr>
                <w:color w:val="606F25" w:themeColor="accent2" w:themeShade="80"/>
                <w:sz w:val="22"/>
              </w:rPr>
              <w:t>Gordon Online</w:t>
            </w:r>
          </w:p>
        </w:tc>
      </w:tr>
      <w:tr w:rsidR="000C3441" w:rsidRPr="002D6064" w14:paraId="50C3647E" w14:textId="77777777" w:rsidTr="00E77BC2">
        <w:trPr>
          <w:trHeight w:val="338"/>
          <w:jc w:val="center"/>
        </w:trPr>
        <w:sdt>
          <w:sdtPr>
            <w:rPr>
              <w:b/>
              <w:color w:val="002060"/>
              <w:sz w:val="22"/>
            </w:rPr>
            <w:alias w:val="Subject"/>
            <w:tag w:val=""/>
            <w:id w:val="-133572210"/>
            <w:placeholder>
              <w:docPart w:val="B8650EF8977D4EC78F73D1F7DADD4E5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0485" w:type="dxa"/>
                <w:gridSpan w:val="32"/>
                <w:tcBorders>
                  <w:top w:val="single" w:sz="4" w:space="0" w:color="5F6062" w:themeColor="accent3"/>
                  <w:bottom w:val="single" w:sz="4" w:space="0" w:color="5F6062" w:themeColor="accent3"/>
                </w:tcBorders>
                <w:shd w:val="clear" w:color="auto" w:fill="DFE6F1" w:themeFill="accent1" w:themeFillTint="33"/>
              </w:tcPr>
              <w:p w14:paraId="0CE88F05" w14:textId="4AC57864" w:rsidR="000C3441" w:rsidRPr="002D6064" w:rsidRDefault="00E7337E" w:rsidP="001B22C2">
                <w:pPr>
                  <w:pageBreakBefore/>
                  <w:jc w:val="center"/>
                  <w:rPr>
                    <w:rFonts w:cs="Arial"/>
                    <w:b/>
                    <w:sz w:val="28"/>
                    <w:szCs w:val="28"/>
                  </w:rPr>
                </w:pPr>
                <w:r w:rsidRPr="00E7337E">
                  <w:rPr>
                    <w:b/>
                    <w:color w:val="002060"/>
                    <w:sz w:val="22"/>
                  </w:rPr>
                  <w:t>AT3 Documentation of code, testing and debugging for AT1 and AT2</w:t>
                </w:r>
              </w:p>
            </w:tc>
          </w:sdtContent>
        </w:sdt>
      </w:tr>
      <w:tr w:rsidR="000C3441" w:rsidRPr="00221C57" w14:paraId="1D3D19F5" w14:textId="77777777" w:rsidTr="00E77BC2">
        <w:trPr>
          <w:gridAfter w:val="1"/>
          <w:wAfter w:w="31" w:type="dxa"/>
          <w:trHeight w:val="1134"/>
          <w:jc w:val="center"/>
        </w:trPr>
        <w:tc>
          <w:tcPr>
            <w:tcW w:w="10454" w:type="dxa"/>
            <w:gridSpan w:val="31"/>
            <w:tcBorders>
              <w:top w:val="nil"/>
              <w:left w:val="nil"/>
              <w:bottom w:val="nil"/>
              <w:right w:val="nil"/>
            </w:tcBorders>
            <w:shd w:val="clear" w:color="auto" w:fill="auto"/>
          </w:tcPr>
          <w:p w14:paraId="72F32005" w14:textId="77777777" w:rsidR="00392052" w:rsidRPr="00392052" w:rsidRDefault="00392052" w:rsidP="00AB7515">
            <w:pPr>
              <w:rPr>
                <w:color w:val="002060"/>
                <w:sz w:val="22"/>
              </w:rPr>
            </w:pPr>
            <w:r w:rsidRPr="00392052">
              <w:rPr>
                <w:color w:val="002060"/>
                <w:sz w:val="22"/>
              </w:rPr>
              <w:t>For this assessment task you are required to:-</w:t>
            </w:r>
          </w:p>
          <w:p w14:paraId="74204F62" w14:textId="77777777" w:rsidR="00392052" w:rsidRDefault="00392052" w:rsidP="00AB7515">
            <w:pPr>
              <w:rPr>
                <w:color w:val="606F25" w:themeColor="accent2" w:themeShade="80"/>
                <w:szCs w:val="20"/>
              </w:rPr>
            </w:pPr>
          </w:p>
          <w:p w14:paraId="16924E47" w14:textId="77777777" w:rsidR="00F42D66" w:rsidRPr="00F47072" w:rsidRDefault="00F42D66" w:rsidP="00F42D66">
            <w:pPr>
              <w:rPr>
                <w:color w:val="002060"/>
                <w:szCs w:val="20"/>
              </w:rPr>
            </w:pPr>
            <w:r w:rsidRPr="00F47072">
              <w:rPr>
                <w:color w:val="002060"/>
                <w:szCs w:val="20"/>
              </w:rPr>
              <w:t xml:space="preserve">Submit documentation of the process of completing assessment tasks </w:t>
            </w:r>
            <w:r w:rsidR="00C93DA8">
              <w:rPr>
                <w:color w:val="002060"/>
                <w:szCs w:val="20"/>
              </w:rPr>
              <w:t>AT</w:t>
            </w:r>
            <w:r w:rsidRPr="00F47072">
              <w:rPr>
                <w:color w:val="002060"/>
                <w:szCs w:val="20"/>
              </w:rPr>
              <w:t xml:space="preserve">1 and </w:t>
            </w:r>
            <w:r w:rsidR="00C93DA8">
              <w:rPr>
                <w:color w:val="002060"/>
                <w:szCs w:val="20"/>
              </w:rPr>
              <w:t>AT</w:t>
            </w:r>
            <w:r w:rsidRPr="00F47072">
              <w:rPr>
                <w:color w:val="002060"/>
                <w:szCs w:val="20"/>
              </w:rPr>
              <w:t xml:space="preserve">2. This will include fully commented python source code and one paragraph addressing each point below for each task </w:t>
            </w:r>
            <w:r w:rsidR="00EB69DC">
              <w:rPr>
                <w:color w:val="002060"/>
                <w:szCs w:val="20"/>
              </w:rPr>
              <w:t>AT1 and AT2.</w:t>
            </w:r>
          </w:p>
          <w:p w14:paraId="05D1AE06" w14:textId="77777777" w:rsidR="00F42D66" w:rsidRDefault="00F42D66" w:rsidP="00AB7515">
            <w:pPr>
              <w:rPr>
                <w:color w:val="606F25" w:themeColor="accent2" w:themeShade="80"/>
                <w:szCs w:val="20"/>
              </w:rPr>
            </w:pPr>
          </w:p>
          <w:p w14:paraId="580DC072" w14:textId="77777777" w:rsidR="00E95B9B" w:rsidRDefault="00E95B9B" w:rsidP="00566E88">
            <w:pPr>
              <w:rPr>
                <w:color w:val="606F25" w:themeColor="accent2" w:themeShade="80"/>
                <w:szCs w:val="20"/>
              </w:rPr>
            </w:pPr>
          </w:p>
          <w:p w14:paraId="229CABF5" w14:textId="77777777" w:rsidR="00FF5F3B" w:rsidRPr="00F47072" w:rsidRDefault="00522BE6" w:rsidP="00566E88">
            <w:pPr>
              <w:rPr>
                <w:b/>
                <w:color w:val="002060"/>
                <w:szCs w:val="20"/>
              </w:rPr>
            </w:pPr>
            <w:r w:rsidRPr="00F47072">
              <w:rPr>
                <w:b/>
                <w:color w:val="002060"/>
                <w:szCs w:val="20"/>
              </w:rPr>
              <w:t xml:space="preserve">AT1 </w:t>
            </w:r>
            <w:r w:rsidR="00FF5F3B" w:rsidRPr="00F47072">
              <w:rPr>
                <w:b/>
                <w:color w:val="002060"/>
                <w:szCs w:val="20"/>
              </w:rPr>
              <w:t>Personal interests data search app documentation</w:t>
            </w:r>
          </w:p>
          <w:p w14:paraId="6F7DA7F9" w14:textId="77777777" w:rsidR="00522BE6" w:rsidRDefault="00522BE6" w:rsidP="00566E88">
            <w:pPr>
              <w:rPr>
                <w:color w:val="606F25" w:themeColor="accent2" w:themeShade="80"/>
                <w:szCs w:val="20"/>
              </w:rPr>
            </w:pPr>
          </w:p>
          <w:p w14:paraId="42A1F0B8" w14:textId="2FE1DF19" w:rsidR="00522BE6" w:rsidRDefault="00522BE6" w:rsidP="007B26BB">
            <w:pPr>
              <w:pStyle w:val="ListParagraph"/>
              <w:numPr>
                <w:ilvl w:val="0"/>
                <w:numId w:val="6"/>
              </w:numPr>
              <w:rPr>
                <w:ins w:id="0" w:author="Jack Robins (13215391)" w:date="2021-06-24T13:27:00Z"/>
                <w:color w:val="002060"/>
                <w:szCs w:val="20"/>
              </w:rPr>
            </w:pPr>
            <w:r>
              <w:rPr>
                <w:color w:val="002060"/>
                <w:szCs w:val="20"/>
              </w:rPr>
              <w:t>Provide a summary of the job specification – K9, K10</w:t>
            </w:r>
          </w:p>
          <w:p w14:paraId="07389BED" w14:textId="481E739D" w:rsidR="001E4C52" w:rsidRPr="001E4C52" w:rsidRDefault="001E4C52" w:rsidP="007B26BB">
            <w:pPr>
              <w:pStyle w:val="ListParagraph"/>
              <w:numPr>
                <w:ilvl w:val="1"/>
                <w:numId w:val="6"/>
              </w:numPr>
              <w:rPr>
                <w:ins w:id="1" w:author="Jack Robins (13215391)" w:date="2021-06-24T13:28:00Z"/>
                <w:color w:val="002060"/>
                <w:szCs w:val="20"/>
                <w:highlight w:val="yellow"/>
                <w:rPrChange w:id="2" w:author="Jack Robins (13215391)" w:date="2021-06-24T13:30:00Z">
                  <w:rPr>
                    <w:ins w:id="3" w:author="Jack Robins (13215391)" w:date="2021-06-24T13:28:00Z"/>
                    <w:color w:val="002060"/>
                    <w:szCs w:val="20"/>
                  </w:rPr>
                </w:rPrChange>
              </w:rPr>
            </w:pPr>
            <w:ins w:id="4" w:author="Jack Robins (13215391)" w:date="2021-06-24T13:28:00Z">
              <w:r w:rsidRPr="001E4C52">
                <w:rPr>
                  <w:color w:val="002060"/>
                  <w:szCs w:val="20"/>
                  <w:highlight w:val="yellow"/>
                  <w:rPrChange w:id="5" w:author="Jack Robins (13215391)" w:date="2021-06-24T13:30:00Z">
                    <w:rPr>
                      <w:color w:val="002060"/>
                      <w:szCs w:val="20"/>
                    </w:rPr>
                  </w:rPrChange>
                </w:rPr>
                <w:t>Download a bugged python code and modify the code to remove any bugs.</w:t>
              </w:r>
            </w:ins>
          </w:p>
          <w:p w14:paraId="53462A32" w14:textId="7561B0DB" w:rsidR="001E4C52" w:rsidRPr="001E4C52" w:rsidRDefault="001E4C52" w:rsidP="007B26BB">
            <w:pPr>
              <w:pStyle w:val="ListParagraph"/>
              <w:numPr>
                <w:ilvl w:val="1"/>
                <w:numId w:val="6"/>
              </w:numPr>
              <w:rPr>
                <w:ins w:id="6" w:author="Jack Robins (13215391)" w:date="2021-06-24T13:28:00Z"/>
                <w:color w:val="002060"/>
                <w:szCs w:val="20"/>
                <w:highlight w:val="yellow"/>
                <w:rPrChange w:id="7" w:author="Jack Robins (13215391)" w:date="2021-06-24T13:30:00Z">
                  <w:rPr>
                    <w:ins w:id="8" w:author="Jack Robins (13215391)" w:date="2021-06-24T13:28:00Z"/>
                    <w:color w:val="002060"/>
                    <w:szCs w:val="20"/>
                  </w:rPr>
                </w:rPrChange>
              </w:rPr>
            </w:pPr>
            <w:ins w:id="9" w:author="Jack Robins (13215391)" w:date="2021-06-24T13:30:00Z">
              <w:r w:rsidRPr="001E4C52">
                <w:rPr>
                  <w:color w:val="002060"/>
                  <w:szCs w:val="20"/>
                  <w:highlight w:val="yellow"/>
                  <w:rPrChange w:id="10" w:author="Jack Robins (13215391)" w:date="2021-06-24T13:30:00Z">
                    <w:rPr>
                      <w:color w:val="002060"/>
                      <w:szCs w:val="20"/>
                    </w:rPr>
                  </w:rPrChange>
                </w:rPr>
                <w:t>M</w:t>
              </w:r>
            </w:ins>
            <w:ins w:id="11" w:author="Jack Robins (13215391)" w:date="2021-06-24T13:28:00Z">
              <w:r w:rsidRPr="001E4C52">
                <w:rPr>
                  <w:color w:val="002060"/>
                  <w:szCs w:val="20"/>
                  <w:highlight w:val="yellow"/>
                  <w:rPrChange w:id="12" w:author="Jack Robins (13215391)" w:date="2021-06-24T13:30:00Z">
                    <w:rPr>
                      <w:color w:val="002060"/>
                      <w:szCs w:val="20"/>
                    </w:rPr>
                  </w:rPrChange>
                </w:rPr>
                <w:t>odify the window title to include name and student ID.</w:t>
              </w:r>
            </w:ins>
          </w:p>
          <w:p w14:paraId="5C7CDCFB" w14:textId="3FD0A99B" w:rsidR="001E4C52" w:rsidRPr="001E4C52" w:rsidRDefault="001E4C52" w:rsidP="007B26BB">
            <w:pPr>
              <w:pStyle w:val="ListParagraph"/>
              <w:numPr>
                <w:ilvl w:val="1"/>
                <w:numId w:val="6"/>
              </w:numPr>
              <w:rPr>
                <w:ins w:id="13" w:author="Jack Robins (13215391)" w:date="2021-06-24T13:29:00Z"/>
                <w:color w:val="002060"/>
                <w:szCs w:val="20"/>
                <w:highlight w:val="yellow"/>
                <w:rPrChange w:id="14" w:author="Jack Robins (13215391)" w:date="2021-06-24T13:30:00Z">
                  <w:rPr>
                    <w:ins w:id="15" w:author="Jack Robins (13215391)" w:date="2021-06-24T13:29:00Z"/>
                    <w:color w:val="002060"/>
                    <w:szCs w:val="20"/>
                  </w:rPr>
                </w:rPrChange>
              </w:rPr>
            </w:pPr>
            <w:ins w:id="16" w:author="Jack Robins (13215391)" w:date="2021-06-24T13:28:00Z">
              <w:r w:rsidRPr="001E4C52">
                <w:rPr>
                  <w:color w:val="002060"/>
                  <w:szCs w:val="20"/>
                  <w:highlight w:val="yellow"/>
                  <w:rPrChange w:id="17" w:author="Jack Robins (13215391)" w:date="2021-06-24T13:30:00Z">
                    <w:rPr>
                      <w:color w:val="002060"/>
                      <w:szCs w:val="20"/>
                    </w:rPr>
                  </w:rPrChange>
                </w:rPr>
                <w:t xml:space="preserve">Modify the code </w:t>
              </w:r>
            </w:ins>
            <w:ins w:id="18" w:author="Jack Robins (13215391)" w:date="2021-06-24T13:29:00Z">
              <w:r w:rsidRPr="001E4C52">
                <w:rPr>
                  <w:color w:val="002060"/>
                  <w:szCs w:val="20"/>
                  <w:highlight w:val="yellow"/>
                  <w:rPrChange w:id="19" w:author="Jack Robins (13215391)" w:date="2021-06-24T13:30:00Z">
                    <w:rPr>
                      <w:color w:val="002060"/>
                      <w:szCs w:val="20"/>
                    </w:rPr>
                  </w:rPrChange>
                </w:rPr>
                <w:t>to use a .gif image of my choice.</w:t>
              </w:r>
            </w:ins>
          </w:p>
          <w:p w14:paraId="4307727B" w14:textId="7D22689C" w:rsidR="001E4C52" w:rsidRPr="001E4C52" w:rsidRDefault="001E4C52" w:rsidP="007B26BB">
            <w:pPr>
              <w:pStyle w:val="ListParagraph"/>
              <w:numPr>
                <w:ilvl w:val="1"/>
                <w:numId w:val="6"/>
              </w:numPr>
              <w:rPr>
                <w:ins w:id="20" w:author="Jack Robins (13215391)" w:date="2021-06-24T13:30:00Z"/>
                <w:color w:val="002060"/>
                <w:szCs w:val="20"/>
                <w:highlight w:val="yellow"/>
                <w:rPrChange w:id="21" w:author="Jack Robins (13215391)" w:date="2021-06-24T13:30:00Z">
                  <w:rPr>
                    <w:ins w:id="22" w:author="Jack Robins (13215391)" w:date="2021-06-24T13:30:00Z"/>
                    <w:color w:val="002060"/>
                    <w:szCs w:val="20"/>
                  </w:rPr>
                </w:rPrChange>
              </w:rPr>
            </w:pPr>
            <w:ins w:id="23" w:author="Jack Robins (13215391)" w:date="2021-06-24T13:29:00Z">
              <w:r w:rsidRPr="001E4C52">
                <w:rPr>
                  <w:color w:val="002060"/>
                  <w:szCs w:val="20"/>
                  <w:highlight w:val="yellow"/>
                  <w:rPrChange w:id="24" w:author="Jack Robins (13215391)" w:date="2021-06-24T13:30:00Z">
                    <w:rPr>
                      <w:color w:val="002060"/>
                      <w:szCs w:val="20"/>
                    </w:rPr>
                  </w:rPrChange>
                </w:rPr>
                <w:t xml:space="preserve">Modify the exception code to produce my own output if no key pair </w:t>
              </w:r>
            </w:ins>
            <w:ins w:id="25" w:author="Jack Robins (13215391)" w:date="2021-06-24T13:30:00Z">
              <w:r w:rsidRPr="001E4C52">
                <w:rPr>
                  <w:color w:val="002060"/>
                  <w:szCs w:val="20"/>
                  <w:highlight w:val="yellow"/>
                  <w:rPrChange w:id="26" w:author="Jack Robins (13215391)" w:date="2021-06-24T13:30:00Z">
                    <w:rPr>
                      <w:color w:val="002060"/>
                      <w:szCs w:val="20"/>
                    </w:rPr>
                  </w:rPrChange>
                </w:rPr>
                <w:t>found in the dictionary.</w:t>
              </w:r>
            </w:ins>
          </w:p>
          <w:p w14:paraId="57AE1039" w14:textId="34C3A313" w:rsidR="001E4C52" w:rsidRPr="001E4C52" w:rsidRDefault="001E4C52">
            <w:pPr>
              <w:pStyle w:val="ListParagraph"/>
              <w:numPr>
                <w:ilvl w:val="1"/>
                <w:numId w:val="6"/>
              </w:numPr>
              <w:rPr>
                <w:color w:val="002060"/>
                <w:szCs w:val="20"/>
                <w:highlight w:val="yellow"/>
                <w:rPrChange w:id="27" w:author="Jack Robins (13215391)" w:date="2021-06-24T13:30:00Z">
                  <w:rPr>
                    <w:color w:val="002060"/>
                    <w:szCs w:val="20"/>
                  </w:rPr>
                </w:rPrChange>
              </w:rPr>
              <w:pPrChange w:id="28" w:author="Jack Robins (13215391)" w:date="2021-06-24T13:27:00Z">
                <w:pPr>
                  <w:pStyle w:val="ListParagraph"/>
                  <w:numPr>
                    <w:numId w:val="6"/>
                  </w:numPr>
                  <w:ind w:hanging="360"/>
                </w:pPr>
              </w:pPrChange>
            </w:pPr>
            <w:ins w:id="29" w:author="Jack Robins (13215391)" w:date="2021-06-24T13:30:00Z">
              <w:r w:rsidRPr="001E4C52">
                <w:rPr>
                  <w:color w:val="002060"/>
                  <w:szCs w:val="20"/>
                  <w:highlight w:val="yellow"/>
                  <w:rPrChange w:id="30" w:author="Jack Robins (13215391)" w:date="2021-06-24T13:30:00Z">
                    <w:rPr>
                      <w:color w:val="002060"/>
                      <w:szCs w:val="20"/>
                    </w:rPr>
                  </w:rPrChange>
                </w:rPr>
                <w:t>Added 3 additional key pair values to the dictionary.</w:t>
              </w:r>
            </w:ins>
          </w:p>
          <w:p w14:paraId="599CA706" w14:textId="66E4E57C" w:rsidR="00E95B9B" w:rsidRDefault="00E95B9B" w:rsidP="007B26BB">
            <w:pPr>
              <w:pStyle w:val="ListParagraph"/>
              <w:numPr>
                <w:ilvl w:val="0"/>
                <w:numId w:val="6"/>
              </w:numPr>
              <w:rPr>
                <w:ins w:id="31" w:author="Jack Robins (13215391)" w:date="2021-06-24T13:31:00Z"/>
                <w:color w:val="002060"/>
                <w:szCs w:val="20"/>
              </w:rPr>
            </w:pPr>
            <w:r w:rsidRPr="00F47072">
              <w:rPr>
                <w:color w:val="002060"/>
                <w:szCs w:val="20"/>
              </w:rPr>
              <w:t xml:space="preserve">What workplace procedures </w:t>
            </w:r>
            <w:r w:rsidR="00812D80">
              <w:rPr>
                <w:color w:val="002060"/>
                <w:szCs w:val="20"/>
              </w:rPr>
              <w:t>(</w:t>
            </w:r>
            <w:r w:rsidR="00812D80" w:rsidRPr="00522BE6">
              <w:rPr>
                <w:color w:val="002060"/>
                <w:szCs w:val="20"/>
              </w:rPr>
              <w:t>SOP</w:t>
            </w:r>
            <w:r w:rsidR="00812D80">
              <w:rPr>
                <w:color w:val="002060"/>
                <w:szCs w:val="20"/>
              </w:rPr>
              <w:t xml:space="preserve">) </w:t>
            </w:r>
            <w:r w:rsidRPr="00F47072">
              <w:rPr>
                <w:color w:val="002060"/>
                <w:szCs w:val="20"/>
              </w:rPr>
              <w:t>did you follow when preparing for and undertaking the coding</w:t>
            </w:r>
            <w:r w:rsidR="007B3F8D" w:rsidRPr="00F47072">
              <w:rPr>
                <w:color w:val="002060"/>
                <w:szCs w:val="20"/>
              </w:rPr>
              <w:t xml:space="preserve"> – 1.2</w:t>
            </w:r>
            <w:r w:rsidR="00812D80">
              <w:rPr>
                <w:color w:val="002060"/>
                <w:szCs w:val="20"/>
              </w:rPr>
              <w:t>,</w:t>
            </w:r>
            <w:r w:rsidR="00812D80" w:rsidRPr="00522BE6">
              <w:rPr>
                <w:color w:val="002060"/>
                <w:szCs w:val="20"/>
              </w:rPr>
              <w:t xml:space="preserve"> K7, K10</w:t>
            </w:r>
          </w:p>
          <w:p w14:paraId="7644A9D9" w14:textId="2D2E1465" w:rsidR="001E4C52" w:rsidRPr="001E4C52" w:rsidRDefault="001E4C52">
            <w:pPr>
              <w:pStyle w:val="ListParagraph"/>
              <w:numPr>
                <w:ilvl w:val="1"/>
                <w:numId w:val="6"/>
              </w:numPr>
              <w:rPr>
                <w:color w:val="002060"/>
                <w:szCs w:val="20"/>
                <w:highlight w:val="yellow"/>
                <w:rPrChange w:id="32" w:author="Jack Robins (13215391)" w:date="2021-06-24T13:32:00Z">
                  <w:rPr>
                    <w:color w:val="002060"/>
                    <w:szCs w:val="20"/>
                  </w:rPr>
                </w:rPrChange>
              </w:rPr>
              <w:pPrChange w:id="33" w:author="Jack Robins (13215391)" w:date="2021-06-24T13:31:00Z">
                <w:pPr>
                  <w:pStyle w:val="ListParagraph"/>
                  <w:numPr>
                    <w:numId w:val="6"/>
                  </w:numPr>
                  <w:ind w:hanging="360"/>
                </w:pPr>
              </w:pPrChange>
            </w:pPr>
            <w:ins w:id="34" w:author="Jack Robins (13215391)" w:date="2021-06-24T13:31:00Z">
              <w:r w:rsidRPr="001E4C52">
                <w:rPr>
                  <w:color w:val="002060"/>
                  <w:szCs w:val="20"/>
                  <w:highlight w:val="yellow"/>
                  <w:rPrChange w:id="35" w:author="Jack Robins (13215391)" w:date="2021-06-24T13:32:00Z">
                    <w:rPr>
                      <w:color w:val="002060"/>
                      <w:szCs w:val="20"/>
                    </w:rPr>
                  </w:rPrChange>
                </w:rPr>
                <w:t>I read the task carefully and took notes before looking at the bugged code and noting what needed to be changed</w:t>
              </w:r>
            </w:ins>
            <w:ins w:id="36" w:author="Jack Robins (13215391)" w:date="2021-06-24T13:32:00Z">
              <w:r w:rsidRPr="001E4C52">
                <w:rPr>
                  <w:color w:val="002060"/>
                  <w:szCs w:val="20"/>
                  <w:highlight w:val="yellow"/>
                  <w:rPrChange w:id="37" w:author="Jack Robins (13215391)" w:date="2021-06-24T13:32:00Z">
                    <w:rPr>
                      <w:color w:val="002060"/>
                      <w:szCs w:val="20"/>
                    </w:rPr>
                  </w:rPrChange>
                </w:rPr>
                <w:t>.</w:t>
              </w:r>
            </w:ins>
          </w:p>
          <w:p w14:paraId="69C06566" w14:textId="04C0F606" w:rsidR="00522BE6" w:rsidRDefault="00522BE6" w:rsidP="007B26BB">
            <w:pPr>
              <w:pStyle w:val="ListParagraph"/>
              <w:numPr>
                <w:ilvl w:val="0"/>
                <w:numId w:val="6"/>
              </w:numPr>
              <w:rPr>
                <w:ins w:id="38" w:author="Jack Robins (13215391)" w:date="2021-06-24T13:32:00Z"/>
                <w:color w:val="002060"/>
                <w:szCs w:val="20"/>
              </w:rPr>
            </w:pPr>
            <w:r w:rsidRPr="00522BE6">
              <w:rPr>
                <w:color w:val="002060"/>
                <w:szCs w:val="20"/>
              </w:rPr>
              <w:t>Describe the essential parts of the computer coding</w:t>
            </w:r>
            <w:r w:rsidR="007B3F8D">
              <w:rPr>
                <w:color w:val="002060"/>
                <w:szCs w:val="20"/>
              </w:rPr>
              <w:t xml:space="preserve"> you modified</w:t>
            </w:r>
            <w:r w:rsidRPr="00522BE6">
              <w:rPr>
                <w:color w:val="002060"/>
                <w:szCs w:val="20"/>
              </w:rPr>
              <w:t xml:space="preserve"> – </w:t>
            </w:r>
          </w:p>
          <w:p w14:paraId="79AAEDC3" w14:textId="7175738D" w:rsidR="001E4C52" w:rsidRPr="001E4C52" w:rsidRDefault="001E4C52" w:rsidP="007B26BB">
            <w:pPr>
              <w:pStyle w:val="ListParagraph"/>
              <w:numPr>
                <w:ilvl w:val="1"/>
                <w:numId w:val="6"/>
              </w:numPr>
              <w:rPr>
                <w:ins w:id="39" w:author="Jack Robins (13215391)" w:date="2021-06-24T13:33:00Z"/>
                <w:color w:val="002060"/>
                <w:szCs w:val="20"/>
                <w:highlight w:val="yellow"/>
                <w:rPrChange w:id="40" w:author="Jack Robins (13215391)" w:date="2021-06-24T13:34:00Z">
                  <w:rPr>
                    <w:ins w:id="41" w:author="Jack Robins (13215391)" w:date="2021-06-24T13:33:00Z"/>
                    <w:color w:val="002060"/>
                    <w:szCs w:val="20"/>
                  </w:rPr>
                </w:rPrChange>
              </w:rPr>
            </w:pPr>
            <w:ins w:id="42" w:author="Jack Robins (13215391)" w:date="2021-06-24T13:32:00Z">
              <w:r w:rsidRPr="001E4C52">
                <w:rPr>
                  <w:color w:val="002060"/>
                  <w:szCs w:val="20"/>
                  <w:highlight w:val="yellow"/>
                  <w:rPrChange w:id="43" w:author="Jack Robins (13215391)" w:date="2021-06-24T13:34:00Z">
                    <w:rPr>
                      <w:color w:val="002060"/>
                      <w:szCs w:val="20"/>
                    </w:rPr>
                  </w:rPrChange>
                </w:rPr>
                <w:t xml:space="preserve">Modified </w:t>
              </w:r>
            </w:ins>
            <w:ins w:id="44" w:author="Jack Robins (13215391)" w:date="2021-06-24T13:33:00Z">
              <w:r w:rsidRPr="001E4C52">
                <w:rPr>
                  <w:color w:val="002060"/>
                  <w:szCs w:val="20"/>
                  <w:highlight w:val="yellow"/>
                  <w:rPrChange w:id="45" w:author="Jack Robins (13215391)" w:date="2021-06-24T13:34:00Z">
                    <w:rPr>
                      <w:color w:val="002060"/>
                      <w:szCs w:val="20"/>
                    </w:rPr>
                  </w:rPrChange>
                </w:rPr>
                <w:t xml:space="preserve">exit button from the original function of </w:t>
              </w:r>
              <w:r w:rsidRPr="001E4C52">
                <w:rPr>
                  <w:i/>
                  <w:iCs/>
                  <w:color w:val="002060"/>
                  <w:szCs w:val="20"/>
                  <w:highlight w:val="yellow"/>
                  <w:rPrChange w:id="46" w:author="Jack Robins (13215391)" w:date="2021-06-24T13:34:00Z">
                    <w:rPr>
                      <w:color w:val="002060"/>
                      <w:szCs w:val="20"/>
                    </w:rPr>
                  </w:rPrChange>
                </w:rPr>
                <w:t>‘onClickSubmitButton’</w:t>
              </w:r>
              <w:r w:rsidRPr="001E4C52">
                <w:rPr>
                  <w:color w:val="002060"/>
                  <w:szCs w:val="20"/>
                  <w:highlight w:val="yellow"/>
                  <w:rPrChange w:id="47" w:author="Jack Robins (13215391)" w:date="2021-06-24T13:34:00Z">
                    <w:rPr>
                      <w:color w:val="002060"/>
                      <w:szCs w:val="20"/>
                    </w:rPr>
                  </w:rPrChange>
                </w:rPr>
                <w:t xml:space="preserve"> to </w:t>
              </w:r>
              <w:r w:rsidRPr="001E4C52">
                <w:rPr>
                  <w:i/>
                  <w:iCs/>
                  <w:color w:val="002060"/>
                  <w:szCs w:val="20"/>
                  <w:highlight w:val="yellow"/>
                  <w:rPrChange w:id="48" w:author="Jack Robins (13215391)" w:date="2021-06-24T13:34:00Z">
                    <w:rPr>
                      <w:color w:val="002060"/>
                      <w:szCs w:val="20"/>
                    </w:rPr>
                  </w:rPrChange>
                </w:rPr>
                <w:t>‘onClickExitButton’</w:t>
              </w:r>
              <w:r w:rsidRPr="001E4C52">
                <w:rPr>
                  <w:color w:val="002060"/>
                  <w:szCs w:val="20"/>
                  <w:highlight w:val="yellow"/>
                  <w:rPrChange w:id="49" w:author="Jack Robins (13215391)" w:date="2021-06-24T13:34:00Z">
                    <w:rPr>
                      <w:color w:val="002060"/>
                      <w:szCs w:val="20"/>
                    </w:rPr>
                  </w:rPrChange>
                </w:rPr>
                <w:t xml:space="preserve"> so the exit button functions as expected.</w:t>
              </w:r>
            </w:ins>
          </w:p>
          <w:p w14:paraId="41DECA87" w14:textId="36535267" w:rsidR="001E4C52" w:rsidRPr="001E4C52" w:rsidRDefault="001E4C52">
            <w:pPr>
              <w:pStyle w:val="ListParagraph"/>
              <w:numPr>
                <w:ilvl w:val="1"/>
                <w:numId w:val="6"/>
              </w:numPr>
              <w:rPr>
                <w:color w:val="002060"/>
                <w:szCs w:val="20"/>
                <w:highlight w:val="yellow"/>
                <w:rPrChange w:id="50" w:author="Jack Robins (13215391)" w:date="2021-06-24T13:34:00Z">
                  <w:rPr>
                    <w:color w:val="002060"/>
                    <w:szCs w:val="20"/>
                  </w:rPr>
                </w:rPrChange>
              </w:rPr>
              <w:pPrChange w:id="51" w:author="Jack Robins (13215391)" w:date="2021-06-24T13:32:00Z">
                <w:pPr>
                  <w:pStyle w:val="ListParagraph"/>
                  <w:numPr>
                    <w:numId w:val="6"/>
                  </w:numPr>
                  <w:ind w:hanging="360"/>
                </w:pPr>
              </w:pPrChange>
            </w:pPr>
            <w:ins w:id="52" w:author="Jack Robins (13215391)" w:date="2021-06-24T13:33:00Z">
              <w:r w:rsidRPr="001E4C52">
                <w:rPr>
                  <w:color w:val="002060"/>
                  <w:szCs w:val="20"/>
                  <w:highlight w:val="yellow"/>
                  <w:rPrChange w:id="53" w:author="Jack Robins (13215391)" w:date="2021-06-24T13:34:00Z">
                    <w:rPr>
                      <w:color w:val="002060"/>
                      <w:szCs w:val="20"/>
                    </w:rPr>
                  </w:rPrChange>
                </w:rPr>
                <w:t>Modified original gif ima</w:t>
              </w:r>
            </w:ins>
            <w:ins w:id="54" w:author="Jack Robins (13215391)" w:date="2021-06-24T13:34:00Z">
              <w:r w:rsidRPr="001E4C52">
                <w:rPr>
                  <w:color w:val="002060"/>
                  <w:szCs w:val="20"/>
                  <w:highlight w:val="yellow"/>
                  <w:rPrChange w:id="55" w:author="Jack Robins (13215391)" w:date="2021-06-24T13:34:00Z">
                    <w:rPr>
                      <w:color w:val="002060"/>
                      <w:szCs w:val="20"/>
                    </w:rPr>
                  </w:rPrChange>
                </w:rPr>
                <w:t>ge location in the code to use a gif image of my choice.</w:t>
              </w:r>
            </w:ins>
          </w:p>
          <w:p w14:paraId="14FEDA31" w14:textId="40054E72" w:rsidR="00E95B9B" w:rsidRDefault="00E95B9B" w:rsidP="007B26BB">
            <w:pPr>
              <w:pStyle w:val="ListParagraph"/>
              <w:numPr>
                <w:ilvl w:val="0"/>
                <w:numId w:val="6"/>
              </w:numPr>
              <w:rPr>
                <w:ins w:id="56" w:author="Jack Robins (13215391)" w:date="2021-06-24T13:34:00Z"/>
                <w:color w:val="002060"/>
                <w:szCs w:val="20"/>
              </w:rPr>
            </w:pPr>
            <w:r>
              <w:rPr>
                <w:color w:val="002060"/>
                <w:szCs w:val="20"/>
              </w:rPr>
              <w:t>How did you plan your time to complete the scope of the work</w:t>
            </w:r>
            <w:r w:rsidR="007B3F8D">
              <w:rPr>
                <w:color w:val="002060"/>
                <w:szCs w:val="20"/>
              </w:rPr>
              <w:t xml:space="preserve"> – 1.4</w:t>
            </w:r>
          </w:p>
          <w:p w14:paraId="269F3E10" w14:textId="5AD35465" w:rsidR="001E4C52" w:rsidRPr="001E4C52" w:rsidRDefault="001E4C52" w:rsidP="007B26BB">
            <w:pPr>
              <w:pStyle w:val="ListParagraph"/>
              <w:numPr>
                <w:ilvl w:val="1"/>
                <w:numId w:val="6"/>
              </w:numPr>
              <w:rPr>
                <w:ins w:id="57" w:author="Jack Robins (13215391)" w:date="2021-06-24T13:35:00Z"/>
                <w:color w:val="002060"/>
                <w:szCs w:val="20"/>
                <w:highlight w:val="yellow"/>
                <w:rPrChange w:id="58" w:author="Jack Robins (13215391)" w:date="2021-06-24T13:36:00Z">
                  <w:rPr>
                    <w:ins w:id="59" w:author="Jack Robins (13215391)" w:date="2021-06-24T13:35:00Z"/>
                    <w:color w:val="002060"/>
                    <w:szCs w:val="20"/>
                  </w:rPr>
                </w:rPrChange>
              </w:rPr>
            </w:pPr>
            <w:ins w:id="60" w:author="Jack Robins (13215391)" w:date="2021-06-24T13:34:00Z">
              <w:r w:rsidRPr="001E4C52">
                <w:rPr>
                  <w:color w:val="002060"/>
                  <w:szCs w:val="20"/>
                  <w:highlight w:val="yellow"/>
                  <w:rPrChange w:id="61" w:author="Jack Robins (13215391)" w:date="2021-06-24T13:36:00Z">
                    <w:rPr>
                      <w:color w:val="002060"/>
                      <w:szCs w:val="20"/>
                    </w:rPr>
                  </w:rPrChange>
                </w:rPr>
                <w:t>I used my class time effectively by asking for help when necessary</w:t>
              </w:r>
            </w:ins>
            <w:ins w:id="62" w:author="Jack Robins (13215391)" w:date="2021-06-24T13:35:00Z">
              <w:r w:rsidRPr="001E4C52">
                <w:rPr>
                  <w:color w:val="002060"/>
                  <w:szCs w:val="20"/>
                  <w:highlight w:val="yellow"/>
                  <w:rPrChange w:id="63" w:author="Jack Robins (13215391)" w:date="2021-06-24T13:36:00Z">
                    <w:rPr>
                      <w:color w:val="002060"/>
                      <w:szCs w:val="20"/>
                    </w:rPr>
                  </w:rPrChange>
                </w:rPr>
                <w:t>.</w:t>
              </w:r>
            </w:ins>
          </w:p>
          <w:p w14:paraId="78598E50" w14:textId="492B6333" w:rsidR="001E4C52" w:rsidRPr="001E4C52" w:rsidRDefault="001E4C52">
            <w:pPr>
              <w:pStyle w:val="ListParagraph"/>
              <w:numPr>
                <w:ilvl w:val="1"/>
                <w:numId w:val="6"/>
              </w:numPr>
              <w:rPr>
                <w:color w:val="002060"/>
                <w:szCs w:val="20"/>
                <w:highlight w:val="yellow"/>
                <w:rPrChange w:id="64" w:author="Jack Robins (13215391)" w:date="2021-06-24T13:36:00Z">
                  <w:rPr>
                    <w:color w:val="002060"/>
                    <w:szCs w:val="20"/>
                  </w:rPr>
                </w:rPrChange>
              </w:rPr>
              <w:pPrChange w:id="65" w:author="Jack Robins (13215391)" w:date="2021-06-24T13:34:00Z">
                <w:pPr>
                  <w:pStyle w:val="ListParagraph"/>
                  <w:numPr>
                    <w:numId w:val="6"/>
                  </w:numPr>
                  <w:ind w:hanging="360"/>
                </w:pPr>
              </w:pPrChange>
            </w:pPr>
            <w:ins w:id="66" w:author="Jack Robins (13215391)" w:date="2021-06-24T13:35:00Z">
              <w:r w:rsidRPr="001E4C52">
                <w:rPr>
                  <w:color w:val="002060"/>
                  <w:szCs w:val="20"/>
                  <w:highlight w:val="yellow"/>
                  <w:rPrChange w:id="67" w:author="Jack Robins (13215391)" w:date="2021-06-24T13:36:00Z">
                    <w:rPr>
                      <w:color w:val="002060"/>
                      <w:szCs w:val="20"/>
                    </w:rPr>
                  </w:rPrChange>
                </w:rPr>
                <w:t xml:space="preserve">I documented my changes to every line of code as I made </w:t>
              </w:r>
            </w:ins>
            <w:ins w:id="68" w:author="Jack Robins (13215391)" w:date="2021-06-24T13:48:00Z">
              <w:r w:rsidR="007B26BB" w:rsidRPr="001E4C52">
                <w:rPr>
                  <w:color w:val="002060"/>
                  <w:szCs w:val="20"/>
                  <w:highlight w:val="yellow"/>
                </w:rPr>
                <w:t>them,</w:t>
              </w:r>
            </w:ins>
            <w:ins w:id="69" w:author="Jack Robins (13215391)" w:date="2021-06-24T13:35:00Z">
              <w:r w:rsidRPr="001E4C52">
                <w:rPr>
                  <w:color w:val="002060"/>
                  <w:szCs w:val="20"/>
                  <w:highlight w:val="yellow"/>
                  <w:rPrChange w:id="70" w:author="Jack Robins (13215391)" w:date="2021-06-24T13:36:00Z">
                    <w:rPr>
                      <w:color w:val="002060"/>
                      <w:szCs w:val="20"/>
                    </w:rPr>
                  </w:rPrChange>
                </w:rPr>
                <w:t xml:space="preserve"> so I </w:t>
              </w:r>
            </w:ins>
            <w:ins w:id="71" w:author="Jack Robins (13215391)" w:date="2021-06-24T13:36:00Z">
              <w:r w:rsidRPr="001E4C52">
                <w:rPr>
                  <w:color w:val="002060"/>
                  <w:szCs w:val="20"/>
                  <w:highlight w:val="yellow"/>
                  <w:rPrChange w:id="72" w:author="Jack Robins (13215391)" w:date="2021-06-24T13:36:00Z">
                    <w:rPr>
                      <w:color w:val="002060"/>
                      <w:szCs w:val="20"/>
                    </w:rPr>
                  </w:rPrChange>
                </w:rPr>
                <w:t>didn’t have to backtrack and remember what was changed.</w:t>
              </w:r>
            </w:ins>
          </w:p>
          <w:p w14:paraId="10053F01" w14:textId="1A4E2A65" w:rsidR="00E95B9B" w:rsidRDefault="00E95B9B" w:rsidP="007B26BB">
            <w:pPr>
              <w:pStyle w:val="ListParagraph"/>
              <w:numPr>
                <w:ilvl w:val="0"/>
                <w:numId w:val="6"/>
              </w:numPr>
              <w:rPr>
                <w:ins w:id="73" w:author="Jack Robins (13215391)" w:date="2021-06-24T13:36:00Z"/>
                <w:color w:val="002060"/>
                <w:szCs w:val="20"/>
              </w:rPr>
            </w:pPr>
            <w:r>
              <w:rPr>
                <w:color w:val="002060"/>
                <w:szCs w:val="20"/>
              </w:rPr>
              <w:t>What bugs did you identify as you modi</w:t>
            </w:r>
            <w:r w:rsidR="00812D80">
              <w:rPr>
                <w:color w:val="002060"/>
                <w:szCs w:val="20"/>
              </w:rPr>
              <w:t>fied the code (unplanned events</w:t>
            </w:r>
            <w:r>
              <w:rPr>
                <w:color w:val="002060"/>
                <w:szCs w:val="20"/>
              </w:rPr>
              <w:t>) and how did you debug the code</w:t>
            </w:r>
            <w:r w:rsidR="00522BE6">
              <w:rPr>
                <w:color w:val="002060"/>
                <w:szCs w:val="20"/>
              </w:rPr>
              <w:t xml:space="preserve"> – K3</w:t>
            </w:r>
            <w:r w:rsidR="007B3F8D">
              <w:rPr>
                <w:color w:val="002060"/>
                <w:szCs w:val="20"/>
              </w:rPr>
              <w:t>,P7, 2.5, 3.2</w:t>
            </w:r>
          </w:p>
          <w:p w14:paraId="43BD2CD9" w14:textId="0085C021" w:rsidR="001E4C52" w:rsidRPr="00652B14" w:rsidRDefault="00652B14" w:rsidP="007B26BB">
            <w:pPr>
              <w:pStyle w:val="ListParagraph"/>
              <w:numPr>
                <w:ilvl w:val="1"/>
                <w:numId w:val="6"/>
              </w:numPr>
              <w:rPr>
                <w:ins w:id="74" w:author="Jack Robins (13215391)" w:date="2021-06-24T13:40:00Z"/>
                <w:szCs w:val="20"/>
                <w:highlight w:val="yellow"/>
                <w:rPrChange w:id="75" w:author="Jack Robins (13215391)" w:date="2021-06-24T13:41:00Z">
                  <w:rPr>
                    <w:ins w:id="76" w:author="Jack Robins (13215391)" w:date="2021-06-24T13:40:00Z"/>
                    <w:sz w:val="22"/>
                    <w:highlight w:val="yellow"/>
                  </w:rPr>
                </w:rPrChange>
              </w:rPr>
            </w:pPr>
            <w:ins w:id="77" w:author="Jack Robins (13215391)" w:date="2021-06-24T13:36:00Z">
              <w:r w:rsidRPr="00652B14">
                <w:rPr>
                  <w:szCs w:val="20"/>
                  <w:highlight w:val="yellow"/>
                  <w:rPrChange w:id="78" w:author="Jack Robins (13215391)" w:date="2021-06-24T13:41:00Z">
                    <w:rPr>
                      <w:sz w:val="22"/>
                      <w:highlight w:val="yellow"/>
                    </w:rPr>
                  </w:rPrChange>
                </w:rPr>
                <w:t>T</w:t>
              </w:r>
              <w:r w:rsidR="001E4C52" w:rsidRPr="00652B14">
                <w:rPr>
                  <w:szCs w:val="20"/>
                  <w:highlight w:val="yellow"/>
                  <w:rPrChange w:id="79" w:author="Jack Robins (13215391)" w:date="2021-06-24T13:41:00Z">
                    <w:rPr>
                      <w:sz w:val="22"/>
                      <w:highlight w:val="yellow"/>
                    </w:rPr>
                  </w:rPrChange>
                </w:rPr>
                <w:t>he</w:t>
              </w:r>
            </w:ins>
            <w:ins w:id="80" w:author="Jack Robins (13215391)" w:date="2021-06-24T13:40:00Z">
              <w:r w:rsidRPr="00652B14">
                <w:rPr>
                  <w:szCs w:val="20"/>
                  <w:highlight w:val="yellow"/>
                  <w:rPrChange w:id="81" w:author="Jack Robins (13215391)" w:date="2021-06-24T13:41:00Z">
                    <w:rPr>
                      <w:sz w:val="22"/>
                      <w:highlight w:val="yellow"/>
                    </w:rPr>
                  </w:rPrChange>
                </w:rPr>
                <w:t xml:space="preserve"> original</w:t>
              </w:r>
            </w:ins>
            <w:ins w:id="82" w:author="Jack Robins (13215391)" w:date="2021-06-24T13:36:00Z">
              <w:r w:rsidR="001E4C52" w:rsidRPr="00652B14">
                <w:rPr>
                  <w:szCs w:val="20"/>
                  <w:highlight w:val="yellow"/>
                  <w:rPrChange w:id="83" w:author="Jack Robins (13215391)" w:date="2021-06-24T13:41:00Z">
                    <w:rPr>
                      <w:sz w:val="22"/>
                      <w:highlight w:val="yellow"/>
                    </w:rPr>
                  </w:rPrChange>
                </w:rPr>
                <w:t xml:space="preserve"> image </w:t>
              </w:r>
            </w:ins>
            <w:ins w:id="84" w:author="Jack Robins (13215391)" w:date="2021-06-24T13:40:00Z">
              <w:r w:rsidRPr="00652B14">
                <w:rPr>
                  <w:szCs w:val="20"/>
                  <w:highlight w:val="yellow"/>
                  <w:rPrChange w:id="85" w:author="Jack Robins (13215391)" w:date="2021-06-24T13:41:00Z">
                    <w:rPr>
                      <w:sz w:val="22"/>
                      <w:highlight w:val="yellow"/>
                    </w:rPr>
                  </w:rPrChange>
                </w:rPr>
                <w:t xml:space="preserve">in the code </w:t>
              </w:r>
            </w:ins>
            <w:ins w:id="86" w:author="Jack Robins (13215391)" w:date="2021-06-24T13:36:00Z">
              <w:r w:rsidR="001E4C52" w:rsidRPr="00652B14">
                <w:rPr>
                  <w:szCs w:val="20"/>
                  <w:highlight w:val="yellow"/>
                  <w:rPrChange w:id="87" w:author="Jack Robins (13215391)" w:date="2021-06-24T13:41:00Z">
                    <w:rPr>
                      <w:sz w:val="22"/>
                      <w:highlight w:val="yellow"/>
                    </w:rPr>
                  </w:rPrChange>
                </w:rPr>
                <w:t xml:space="preserve">would </w:t>
              </w:r>
            </w:ins>
            <w:ins w:id="88" w:author="Jack Robins (13215391)" w:date="2021-06-24T13:40:00Z">
              <w:r w:rsidRPr="00652B14">
                <w:rPr>
                  <w:szCs w:val="20"/>
                  <w:highlight w:val="yellow"/>
                  <w:rPrChange w:id="89" w:author="Jack Robins (13215391)" w:date="2021-06-24T13:41:00Z">
                    <w:rPr>
                      <w:sz w:val="22"/>
                      <w:highlight w:val="yellow"/>
                    </w:rPr>
                  </w:rPrChange>
                </w:rPr>
                <w:t xml:space="preserve">cause the tkinter window to </w:t>
              </w:r>
            </w:ins>
            <w:ins w:id="90" w:author="Jack Robins (13215391)" w:date="2021-06-24T13:36:00Z">
              <w:r w:rsidR="001E4C52" w:rsidRPr="00652B14">
                <w:rPr>
                  <w:szCs w:val="20"/>
                  <w:highlight w:val="yellow"/>
                  <w:rPrChange w:id="91" w:author="Jack Robins (13215391)" w:date="2021-06-24T13:41:00Z">
                    <w:rPr>
                      <w:sz w:val="22"/>
                      <w:highlight w:val="yellow"/>
                    </w:rPr>
                  </w:rPrChange>
                </w:rPr>
                <w:t>not display as I did not have the associated image in my path folder.</w:t>
              </w:r>
            </w:ins>
            <w:ins w:id="92" w:author="Jack Robins (13215391)" w:date="2021-06-24T13:39:00Z">
              <w:r w:rsidRPr="00652B14">
                <w:rPr>
                  <w:szCs w:val="20"/>
                  <w:highlight w:val="yellow"/>
                  <w:rPrChange w:id="93" w:author="Jack Robins (13215391)" w:date="2021-06-24T13:41:00Z">
                    <w:rPr>
                      <w:sz w:val="22"/>
                      <w:highlight w:val="yellow"/>
                    </w:rPr>
                  </w:rPrChange>
                </w:rPr>
                <w:t xml:space="preserve"> </w:t>
              </w:r>
            </w:ins>
            <w:ins w:id="94" w:author="Jack Robins (13215391)" w:date="2021-06-24T13:36:00Z">
              <w:r w:rsidR="001E4C52" w:rsidRPr="00652B14">
                <w:rPr>
                  <w:szCs w:val="20"/>
                  <w:highlight w:val="yellow"/>
                  <w:rPrChange w:id="95" w:author="Jack Robins (13215391)" w:date="2021-06-24T13:41:00Z">
                    <w:rPr>
                      <w:highlight w:val="yellow"/>
                    </w:rPr>
                  </w:rPrChange>
                </w:rPr>
                <w:t>I inserted my own image into the path and modified the code to use my image based on the relative path.</w:t>
              </w:r>
            </w:ins>
          </w:p>
          <w:p w14:paraId="780CDD01" w14:textId="1865CEC6" w:rsidR="00652B14" w:rsidRPr="00652B14" w:rsidRDefault="00652B14">
            <w:pPr>
              <w:pStyle w:val="ListParagraph"/>
              <w:numPr>
                <w:ilvl w:val="1"/>
                <w:numId w:val="6"/>
              </w:numPr>
              <w:rPr>
                <w:color w:val="002060"/>
                <w:szCs w:val="20"/>
                <w:highlight w:val="yellow"/>
                <w:rPrChange w:id="96" w:author="Jack Robins (13215391)" w:date="2021-06-24T13:41:00Z">
                  <w:rPr/>
                </w:rPrChange>
              </w:rPr>
              <w:pPrChange w:id="97" w:author="Jack Robins (13215391)" w:date="2021-06-24T13:40:00Z">
                <w:pPr>
                  <w:pStyle w:val="ListParagraph"/>
                  <w:numPr>
                    <w:numId w:val="6"/>
                  </w:numPr>
                  <w:ind w:hanging="360"/>
                </w:pPr>
              </w:pPrChange>
            </w:pPr>
            <w:ins w:id="98" w:author="Jack Robins (13215391)" w:date="2021-06-24T13:40:00Z">
              <w:r w:rsidRPr="00652B14">
                <w:rPr>
                  <w:szCs w:val="20"/>
                  <w:highlight w:val="yellow"/>
                  <w:rPrChange w:id="99" w:author="Jack Robins (13215391)" w:date="2021-06-24T13:41:00Z">
                    <w:rPr>
                      <w:sz w:val="22"/>
                      <w:highlight w:val="yellow"/>
                    </w:rPr>
                  </w:rPrChange>
                </w:rPr>
                <w:t xml:space="preserve">I found that the exit button in the program would not exit the program, it would instead act as an additional submit button. </w:t>
              </w:r>
              <w:r w:rsidRPr="00652B14">
                <w:rPr>
                  <w:szCs w:val="20"/>
                  <w:highlight w:val="yellow"/>
                  <w:rPrChange w:id="100" w:author="Jack Robins (13215391)" w:date="2021-06-24T13:41:00Z">
                    <w:rPr>
                      <w:highlight w:val="yellow"/>
                    </w:rPr>
                  </w:rPrChange>
                </w:rPr>
                <w:t>I modified the code so that when pressing the exit button. It called on the correct program.</w:t>
              </w:r>
            </w:ins>
          </w:p>
          <w:p w14:paraId="344EBB7E" w14:textId="32E4C204" w:rsidR="00E95B9B" w:rsidRDefault="00E95B9B" w:rsidP="007B26BB">
            <w:pPr>
              <w:pStyle w:val="ListParagraph"/>
              <w:numPr>
                <w:ilvl w:val="0"/>
                <w:numId w:val="6"/>
              </w:numPr>
              <w:rPr>
                <w:ins w:id="101" w:author="Jack Robins (13215391)" w:date="2021-06-24T13:40:00Z"/>
                <w:color w:val="002060"/>
                <w:szCs w:val="20"/>
              </w:rPr>
            </w:pPr>
            <w:r>
              <w:rPr>
                <w:color w:val="002060"/>
                <w:szCs w:val="20"/>
              </w:rPr>
              <w:t>H</w:t>
            </w:r>
            <w:r w:rsidR="00522BE6">
              <w:rPr>
                <w:color w:val="002060"/>
                <w:szCs w:val="20"/>
              </w:rPr>
              <w:t>ow</w:t>
            </w:r>
            <w:r>
              <w:rPr>
                <w:color w:val="002060"/>
                <w:szCs w:val="20"/>
              </w:rPr>
              <w:t xml:space="preserve"> did you test </w:t>
            </w:r>
            <w:r w:rsidR="00522BE6">
              <w:rPr>
                <w:color w:val="002060"/>
                <w:szCs w:val="20"/>
              </w:rPr>
              <w:t>the modified code to ensure it met the job specification</w:t>
            </w:r>
            <w:r w:rsidR="007B3F8D">
              <w:rPr>
                <w:color w:val="002060"/>
                <w:szCs w:val="20"/>
              </w:rPr>
              <w:t xml:space="preserve"> – P5, P11, 3.1, </w:t>
            </w:r>
          </w:p>
          <w:p w14:paraId="0CF3F3D0" w14:textId="78F69878" w:rsidR="00652B14" w:rsidRPr="00652B14" w:rsidRDefault="00652B14">
            <w:pPr>
              <w:pStyle w:val="ListParagraph"/>
              <w:numPr>
                <w:ilvl w:val="1"/>
                <w:numId w:val="6"/>
              </w:numPr>
              <w:rPr>
                <w:color w:val="002060"/>
                <w:szCs w:val="20"/>
                <w:highlight w:val="yellow"/>
                <w:rPrChange w:id="102" w:author="Jack Robins (13215391)" w:date="2021-06-24T13:43:00Z">
                  <w:rPr>
                    <w:color w:val="002060"/>
                    <w:szCs w:val="20"/>
                  </w:rPr>
                </w:rPrChange>
              </w:rPr>
              <w:pPrChange w:id="103" w:author="Jack Robins (13215391)" w:date="2021-06-24T13:40:00Z">
                <w:pPr>
                  <w:pStyle w:val="ListParagraph"/>
                  <w:numPr>
                    <w:numId w:val="6"/>
                  </w:numPr>
                  <w:ind w:hanging="360"/>
                </w:pPr>
              </w:pPrChange>
            </w:pPr>
            <w:ins w:id="104" w:author="Jack Robins (13215391)" w:date="2021-06-24T13:40:00Z">
              <w:r w:rsidRPr="00652B14">
                <w:rPr>
                  <w:color w:val="002060"/>
                  <w:szCs w:val="20"/>
                  <w:highlight w:val="yellow"/>
                  <w:rPrChange w:id="105" w:author="Jack Robins (13215391)" w:date="2021-06-24T13:43:00Z">
                    <w:rPr>
                      <w:color w:val="002060"/>
                      <w:szCs w:val="20"/>
                    </w:rPr>
                  </w:rPrChange>
                </w:rPr>
                <w:t>Knowing what the code was expec</w:t>
              </w:r>
            </w:ins>
            <w:ins w:id="106" w:author="Jack Robins (13215391)" w:date="2021-06-24T13:41:00Z">
              <w:r w:rsidRPr="00652B14">
                <w:rPr>
                  <w:color w:val="002060"/>
                  <w:szCs w:val="20"/>
                  <w:highlight w:val="yellow"/>
                  <w:rPrChange w:id="107" w:author="Jack Robins (13215391)" w:date="2021-06-24T13:43:00Z">
                    <w:rPr>
                      <w:color w:val="002060"/>
                      <w:szCs w:val="20"/>
                    </w:rPr>
                  </w:rPrChange>
                </w:rPr>
                <w:t>ted to do, I entered the correct text into the textbo</w:t>
              </w:r>
            </w:ins>
            <w:ins w:id="108" w:author="Jack Robins (13215391)" w:date="2021-06-24T13:42:00Z">
              <w:r w:rsidRPr="00652B14">
                <w:rPr>
                  <w:color w:val="002060"/>
                  <w:szCs w:val="20"/>
                  <w:highlight w:val="yellow"/>
                  <w:rPrChange w:id="109" w:author="Jack Robins (13215391)" w:date="2021-06-24T13:43:00Z">
                    <w:rPr>
                      <w:color w:val="002060"/>
                      <w:szCs w:val="20"/>
                    </w:rPr>
                  </w:rPrChange>
                </w:rPr>
                <w:t>x to ensure it would work as expected. After verifying the correc</w:t>
              </w:r>
            </w:ins>
            <w:ins w:id="110" w:author="Jack Robins (13215391)" w:date="2021-06-24T13:43:00Z">
              <w:r w:rsidRPr="00652B14">
                <w:rPr>
                  <w:color w:val="002060"/>
                  <w:szCs w:val="20"/>
                  <w:highlight w:val="yellow"/>
                  <w:rPrChange w:id="111" w:author="Jack Robins (13215391)" w:date="2021-06-24T13:43:00Z">
                    <w:rPr>
                      <w:color w:val="002060"/>
                      <w:szCs w:val="20"/>
                    </w:rPr>
                  </w:rPrChange>
                </w:rPr>
                <w:t>t functions, I then entered incorrect text purposely so I could test the exception handling.</w:t>
              </w:r>
            </w:ins>
          </w:p>
          <w:p w14:paraId="4B7B981B" w14:textId="5ACF8391" w:rsidR="00522BE6" w:rsidRDefault="00522BE6" w:rsidP="007B26BB">
            <w:pPr>
              <w:pStyle w:val="ListParagraph"/>
              <w:numPr>
                <w:ilvl w:val="0"/>
                <w:numId w:val="6"/>
              </w:numPr>
              <w:rPr>
                <w:ins w:id="112" w:author="Jack Robins (13215391)" w:date="2021-06-24T13:43:00Z"/>
                <w:color w:val="002060"/>
                <w:szCs w:val="20"/>
              </w:rPr>
            </w:pPr>
            <w:r>
              <w:rPr>
                <w:color w:val="002060"/>
                <w:szCs w:val="20"/>
              </w:rPr>
              <w:t xml:space="preserve">Upload </w:t>
            </w:r>
            <w:r w:rsidR="00812D80">
              <w:rPr>
                <w:color w:val="002060"/>
                <w:szCs w:val="20"/>
              </w:rPr>
              <w:t xml:space="preserve">to Gordon online </w:t>
            </w:r>
            <w:r>
              <w:rPr>
                <w:color w:val="002060"/>
                <w:szCs w:val="20"/>
              </w:rPr>
              <w:t xml:space="preserve">your fully commented python source code , with </w:t>
            </w:r>
            <w:r w:rsidR="00EB69DC">
              <w:rPr>
                <w:color w:val="002060"/>
                <w:szCs w:val="20"/>
              </w:rPr>
              <w:t xml:space="preserve">your own </w:t>
            </w:r>
            <w:r>
              <w:rPr>
                <w:color w:val="002060"/>
                <w:szCs w:val="20"/>
              </w:rPr>
              <w:t xml:space="preserve">comments </w:t>
            </w:r>
            <w:r w:rsidR="00EB69DC">
              <w:rPr>
                <w:color w:val="002060"/>
                <w:szCs w:val="20"/>
              </w:rPr>
              <w:t>describing</w:t>
            </w:r>
            <w:r>
              <w:rPr>
                <w:color w:val="002060"/>
                <w:szCs w:val="20"/>
              </w:rPr>
              <w:t xml:space="preserve"> each modification you made – K9</w:t>
            </w:r>
            <w:r w:rsidR="007B3F8D">
              <w:rPr>
                <w:color w:val="002060"/>
                <w:szCs w:val="20"/>
              </w:rPr>
              <w:t>, P11, 3.3</w:t>
            </w:r>
          </w:p>
          <w:p w14:paraId="65F732EE" w14:textId="186B5C25" w:rsidR="00652B14" w:rsidRPr="00652B14" w:rsidRDefault="00652B14">
            <w:pPr>
              <w:pStyle w:val="ListParagraph"/>
              <w:numPr>
                <w:ilvl w:val="1"/>
                <w:numId w:val="6"/>
              </w:numPr>
              <w:rPr>
                <w:color w:val="002060"/>
                <w:szCs w:val="20"/>
                <w:highlight w:val="yellow"/>
                <w:rPrChange w:id="113" w:author="Jack Robins (13215391)" w:date="2021-06-24T13:43:00Z">
                  <w:rPr>
                    <w:color w:val="002060"/>
                    <w:szCs w:val="20"/>
                  </w:rPr>
                </w:rPrChange>
              </w:rPr>
              <w:pPrChange w:id="114" w:author="Jack Robins (13215391)" w:date="2021-06-24T13:43:00Z">
                <w:pPr>
                  <w:pStyle w:val="ListParagraph"/>
                  <w:numPr>
                    <w:numId w:val="6"/>
                  </w:numPr>
                  <w:ind w:hanging="360"/>
                </w:pPr>
              </w:pPrChange>
            </w:pPr>
            <w:ins w:id="115" w:author="Jack Robins (13215391)" w:date="2021-06-24T13:43:00Z">
              <w:r w:rsidRPr="00652B14">
                <w:rPr>
                  <w:color w:val="002060"/>
                  <w:szCs w:val="20"/>
                  <w:highlight w:val="yellow"/>
                  <w:rPrChange w:id="116" w:author="Jack Robins (13215391)" w:date="2021-06-24T13:43:00Z">
                    <w:rPr>
                      <w:color w:val="002060"/>
                      <w:szCs w:val="20"/>
                    </w:rPr>
                  </w:rPrChange>
                </w:rPr>
                <w:t>Included in PythonAT1 code.</w:t>
              </w:r>
            </w:ins>
          </w:p>
          <w:p w14:paraId="5F871AA6" w14:textId="77777777" w:rsidR="00522BE6" w:rsidRDefault="00522BE6" w:rsidP="00522BE6">
            <w:pPr>
              <w:rPr>
                <w:color w:val="002060"/>
                <w:szCs w:val="20"/>
              </w:rPr>
            </w:pPr>
          </w:p>
          <w:p w14:paraId="6A9F84C9" w14:textId="77777777" w:rsidR="0043360B" w:rsidRDefault="0043360B" w:rsidP="00522BE6">
            <w:pPr>
              <w:rPr>
                <w:ins w:id="117" w:author="Jack Robins (13215391)" w:date="2021-06-24T13:44:00Z"/>
                <w:b/>
                <w:color w:val="002060"/>
                <w:szCs w:val="20"/>
              </w:rPr>
            </w:pPr>
          </w:p>
          <w:p w14:paraId="56AF0909" w14:textId="77777777" w:rsidR="0043360B" w:rsidRDefault="0043360B" w:rsidP="00522BE6">
            <w:pPr>
              <w:rPr>
                <w:ins w:id="118" w:author="Jack Robins (13215391)" w:date="2021-06-24T13:44:00Z"/>
                <w:b/>
                <w:color w:val="002060"/>
                <w:szCs w:val="20"/>
              </w:rPr>
            </w:pPr>
          </w:p>
          <w:p w14:paraId="5A03BE10" w14:textId="77777777" w:rsidR="0043360B" w:rsidRDefault="0043360B" w:rsidP="00522BE6">
            <w:pPr>
              <w:rPr>
                <w:ins w:id="119" w:author="Jack Robins (13215391)" w:date="2021-06-24T13:44:00Z"/>
                <w:b/>
                <w:color w:val="002060"/>
                <w:szCs w:val="20"/>
              </w:rPr>
            </w:pPr>
          </w:p>
          <w:p w14:paraId="18DDE361" w14:textId="77777777" w:rsidR="0043360B" w:rsidRDefault="0043360B" w:rsidP="00522BE6">
            <w:pPr>
              <w:rPr>
                <w:ins w:id="120" w:author="Jack Robins (13215391)" w:date="2021-06-24T13:44:00Z"/>
                <w:b/>
                <w:color w:val="002060"/>
                <w:szCs w:val="20"/>
              </w:rPr>
            </w:pPr>
          </w:p>
          <w:p w14:paraId="3C60B599" w14:textId="77777777" w:rsidR="0043360B" w:rsidRDefault="0043360B" w:rsidP="00522BE6">
            <w:pPr>
              <w:rPr>
                <w:ins w:id="121" w:author="Jack Robins (13215391)" w:date="2021-06-24T13:44:00Z"/>
                <w:b/>
                <w:color w:val="002060"/>
                <w:szCs w:val="20"/>
              </w:rPr>
            </w:pPr>
          </w:p>
          <w:p w14:paraId="3C53C43B" w14:textId="77777777" w:rsidR="0043360B" w:rsidRDefault="0043360B" w:rsidP="00522BE6">
            <w:pPr>
              <w:rPr>
                <w:ins w:id="122" w:author="Jack Robins (13215391)" w:date="2021-06-24T13:44:00Z"/>
                <w:b/>
                <w:color w:val="002060"/>
                <w:szCs w:val="20"/>
              </w:rPr>
            </w:pPr>
          </w:p>
          <w:p w14:paraId="3BC209CF" w14:textId="77777777" w:rsidR="0043360B" w:rsidRDefault="0043360B" w:rsidP="00522BE6">
            <w:pPr>
              <w:rPr>
                <w:ins w:id="123" w:author="Jack Robins (13215391)" w:date="2021-06-24T13:44:00Z"/>
                <w:b/>
                <w:color w:val="002060"/>
                <w:szCs w:val="20"/>
              </w:rPr>
            </w:pPr>
          </w:p>
          <w:p w14:paraId="00627E1F" w14:textId="77777777" w:rsidR="0043360B" w:rsidRDefault="0043360B" w:rsidP="00522BE6">
            <w:pPr>
              <w:rPr>
                <w:ins w:id="124" w:author="Jack Robins (13215391)" w:date="2021-06-24T13:44:00Z"/>
                <w:b/>
                <w:color w:val="002060"/>
                <w:szCs w:val="20"/>
              </w:rPr>
            </w:pPr>
          </w:p>
          <w:p w14:paraId="6D7BA746" w14:textId="77777777" w:rsidR="0043360B" w:rsidRDefault="0043360B" w:rsidP="00522BE6">
            <w:pPr>
              <w:rPr>
                <w:ins w:id="125" w:author="Jack Robins (13215391)" w:date="2021-06-24T13:44:00Z"/>
                <w:b/>
                <w:color w:val="002060"/>
                <w:szCs w:val="20"/>
              </w:rPr>
            </w:pPr>
          </w:p>
          <w:p w14:paraId="2A669259" w14:textId="77777777" w:rsidR="0043360B" w:rsidRDefault="0043360B" w:rsidP="00522BE6">
            <w:pPr>
              <w:rPr>
                <w:ins w:id="126" w:author="Jack Robins (13215391)" w:date="2021-06-24T13:44:00Z"/>
                <w:b/>
                <w:color w:val="002060"/>
                <w:szCs w:val="20"/>
              </w:rPr>
            </w:pPr>
          </w:p>
          <w:p w14:paraId="5D164026" w14:textId="6086B1F9" w:rsidR="00FF5F3B" w:rsidRDefault="00522BE6" w:rsidP="00522BE6">
            <w:pPr>
              <w:rPr>
                <w:b/>
                <w:color w:val="606F25" w:themeColor="accent2" w:themeShade="80"/>
                <w:szCs w:val="20"/>
              </w:rPr>
            </w:pPr>
            <w:r w:rsidRPr="007B3F8D">
              <w:rPr>
                <w:b/>
                <w:color w:val="002060"/>
                <w:szCs w:val="20"/>
              </w:rPr>
              <w:lastRenderedPageBreak/>
              <w:t xml:space="preserve">AT2 </w:t>
            </w:r>
            <w:r w:rsidR="00FF5F3B" w:rsidRPr="00FF5F3B">
              <w:rPr>
                <w:b/>
                <w:color w:val="002060"/>
                <w:szCs w:val="20"/>
              </w:rPr>
              <w:t>Email lookup app</w:t>
            </w:r>
            <w:r w:rsidR="00FF5F3B" w:rsidRPr="007B3F8D">
              <w:rPr>
                <w:b/>
                <w:color w:val="002060"/>
                <w:szCs w:val="20"/>
              </w:rPr>
              <w:t xml:space="preserve"> </w:t>
            </w:r>
            <w:r w:rsidRPr="007B3F8D">
              <w:rPr>
                <w:b/>
                <w:color w:val="002060"/>
                <w:szCs w:val="20"/>
              </w:rPr>
              <w:t>documentation</w:t>
            </w:r>
          </w:p>
          <w:p w14:paraId="39A7D695" w14:textId="77777777" w:rsidR="00FF5F3B" w:rsidRPr="007B3F8D" w:rsidRDefault="00FF5F3B" w:rsidP="00522BE6">
            <w:pPr>
              <w:rPr>
                <w:b/>
                <w:color w:val="002060"/>
                <w:szCs w:val="20"/>
              </w:rPr>
            </w:pPr>
          </w:p>
          <w:p w14:paraId="76DFF7BB" w14:textId="1579FBD5" w:rsidR="007B3F8D" w:rsidRDefault="007B3F8D" w:rsidP="007B26BB">
            <w:pPr>
              <w:pStyle w:val="ListParagraph"/>
              <w:numPr>
                <w:ilvl w:val="0"/>
                <w:numId w:val="6"/>
              </w:numPr>
              <w:rPr>
                <w:ins w:id="127" w:author="Jack Robins (13215391)" w:date="2021-06-24T13:44:00Z"/>
                <w:color w:val="002060"/>
                <w:szCs w:val="20"/>
              </w:rPr>
            </w:pPr>
            <w:r>
              <w:rPr>
                <w:color w:val="002060"/>
                <w:szCs w:val="20"/>
              </w:rPr>
              <w:t>Provide a summary of the job specification – K9, K10</w:t>
            </w:r>
          </w:p>
          <w:p w14:paraId="3961AA87" w14:textId="007D3702" w:rsidR="0043360B" w:rsidRPr="0059749B" w:rsidRDefault="0043360B" w:rsidP="007B26BB">
            <w:pPr>
              <w:pStyle w:val="ListParagraph"/>
              <w:numPr>
                <w:ilvl w:val="1"/>
                <w:numId w:val="6"/>
              </w:numPr>
              <w:rPr>
                <w:ins w:id="128" w:author="Jack Robins (13215391)" w:date="2021-06-24T13:44:00Z"/>
                <w:color w:val="002060"/>
                <w:szCs w:val="20"/>
                <w:highlight w:val="yellow"/>
              </w:rPr>
            </w:pPr>
            <w:ins w:id="129" w:author="Jack Robins (13215391)" w:date="2021-06-24T13:44:00Z">
              <w:r>
                <w:rPr>
                  <w:color w:val="002060"/>
                  <w:szCs w:val="20"/>
                  <w:highlight w:val="yellow"/>
                </w:rPr>
                <w:t>Use my PythonAT1 code and modify it according to the below requests</w:t>
              </w:r>
              <w:r w:rsidRPr="0059749B">
                <w:rPr>
                  <w:color w:val="002060"/>
                  <w:szCs w:val="20"/>
                  <w:highlight w:val="yellow"/>
                </w:rPr>
                <w:t>.</w:t>
              </w:r>
            </w:ins>
          </w:p>
          <w:p w14:paraId="72D7BCCE" w14:textId="484CC19E" w:rsidR="0043360B" w:rsidRPr="0059749B" w:rsidRDefault="0043360B" w:rsidP="007B26BB">
            <w:pPr>
              <w:pStyle w:val="ListParagraph"/>
              <w:numPr>
                <w:ilvl w:val="1"/>
                <w:numId w:val="6"/>
              </w:numPr>
              <w:rPr>
                <w:ins w:id="130" w:author="Jack Robins (13215391)" w:date="2021-06-24T13:44:00Z"/>
                <w:color w:val="002060"/>
                <w:szCs w:val="20"/>
                <w:highlight w:val="yellow"/>
              </w:rPr>
            </w:pPr>
            <w:ins w:id="131" w:author="Jack Robins (13215391)" w:date="2021-06-24T13:44:00Z">
              <w:r w:rsidRPr="0059749B">
                <w:rPr>
                  <w:color w:val="002060"/>
                  <w:szCs w:val="20"/>
                  <w:highlight w:val="yellow"/>
                </w:rPr>
                <w:t xml:space="preserve">Modify the window title to include name and </w:t>
              </w:r>
            </w:ins>
            <w:ins w:id="132" w:author="Jack Robins (13215391)" w:date="2021-06-24T13:45:00Z">
              <w:r>
                <w:rPr>
                  <w:color w:val="002060"/>
                  <w:szCs w:val="20"/>
                  <w:highlight w:val="yellow"/>
                </w:rPr>
                <w:t>email address.</w:t>
              </w:r>
            </w:ins>
          </w:p>
          <w:p w14:paraId="59731AC7" w14:textId="77777777" w:rsidR="0043360B" w:rsidRPr="0059749B" w:rsidRDefault="0043360B" w:rsidP="007B26BB">
            <w:pPr>
              <w:pStyle w:val="ListParagraph"/>
              <w:numPr>
                <w:ilvl w:val="1"/>
                <w:numId w:val="6"/>
              </w:numPr>
              <w:rPr>
                <w:ins w:id="133" w:author="Jack Robins (13215391)" w:date="2021-06-24T13:44:00Z"/>
                <w:color w:val="002060"/>
                <w:szCs w:val="20"/>
                <w:highlight w:val="yellow"/>
              </w:rPr>
            </w:pPr>
            <w:ins w:id="134" w:author="Jack Robins (13215391)" w:date="2021-06-24T13:44:00Z">
              <w:r w:rsidRPr="0059749B">
                <w:rPr>
                  <w:color w:val="002060"/>
                  <w:szCs w:val="20"/>
                  <w:highlight w:val="yellow"/>
                </w:rPr>
                <w:t>Modify the code to use a .gif image of my choice.</w:t>
              </w:r>
            </w:ins>
          </w:p>
          <w:p w14:paraId="2FD72C85" w14:textId="03FF2EB2" w:rsidR="0043360B" w:rsidRPr="0059749B" w:rsidRDefault="0043360B" w:rsidP="007B26BB">
            <w:pPr>
              <w:pStyle w:val="ListParagraph"/>
              <w:numPr>
                <w:ilvl w:val="1"/>
                <w:numId w:val="6"/>
              </w:numPr>
              <w:rPr>
                <w:ins w:id="135" w:author="Jack Robins (13215391)" w:date="2021-06-24T13:44:00Z"/>
                <w:color w:val="002060"/>
                <w:szCs w:val="20"/>
                <w:highlight w:val="yellow"/>
              </w:rPr>
            </w:pPr>
            <w:ins w:id="136" w:author="Jack Robins (13215391)" w:date="2021-06-24T13:44:00Z">
              <w:r w:rsidRPr="0059749B">
                <w:rPr>
                  <w:color w:val="002060"/>
                  <w:szCs w:val="20"/>
                  <w:highlight w:val="yellow"/>
                </w:rPr>
                <w:t xml:space="preserve">Modify the </w:t>
              </w:r>
            </w:ins>
            <w:ins w:id="137" w:author="Jack Robins (13215391)" w:date="2021-06-24T13:45:00Z">
              <w:r>
                <w:rPr>
                  <w:color w:val="002060"/>
                  <w:szCs w:val="20"/>
                  <w:highlight w:val="yellow"/>
                </w:rPr>
                <w:t xml:space="preserve">code so that when the submit button is clicked, it </w:t>
              </w:r>
            </w:ins>
            <w:ins w:id="138" w:author="Jack Robins (13215391)" w:date="2021-06-24T13:46:00Z">
              <w:r>
                <w:rPr>
                  <w:color w:val="002060"/>
                  <w:szCs w:val="20"/>
                  <w:highlight w:val="yellow"/>
                </w:rPr>
                <w:t>checks</w:t>
              </w:r>
            </w:ins>
            <w:ins w:id="139" w:author="Jack Robins (13215391)" w:date="2021-06-24T13:45:00Z">
              <w:r>
                <w:rPr>
                  <w:color w:val="002060"/>
                  <w:szCs w:val="20"/>
                  <w:highlight w:val="yellow"/>
                </w:rPr>
                <w:t xml:space="preserve"> the text entered by the user </w:t>
              </w:r>
            </w:ins>
            <w:ins w:id="140" w:author="Jack Robins (13215391)" w:date="2021-06-24T13:46:00Z">
              <w:r>
                <w:rPr>
                  <w:color w:val="002060"/>
                  <w:szCs w:val="20"/>
                  <w:highlight w:val="yellow"/>
                </w:rPr>
                <w:t xml:space="preserve">is </w:t>
              </w:r>
            </w:ins>
            <w:ins w:id="141" w:author="Jack Robins (13215391)" w:date="2021-06-24T13:45:00Z">
              <w:r>
                <w:rPr>
                  <w:color w:val="002060"/>
                  <w:szCs w:val="20"/>
                  <w:highlight w:val="yellow"/>
                </w:rPr>
                <w:t>a valid email address</w:t>
              </w:r>
            </w:ins>
            <w:ins w:id="142" w:author="Jack Robins (13215391)" w:date="2021-06-24T13:46:00Z">
              <w:r>
                <w:rPr>
                  <w:color w:val="002060"/>
                  <w:szCs w:val="20"/>
                  <w:highlight w:val="yellow"/>
                </w:rPr>
                <w:t xml:space="preserve"> by </w:t>
              </w:r>
            </w:ins>
            <w:ins w:id="143" w:author="Jack Robins (13215391)" w:date="2021-06-24T13:47:00Z">
              <w:r w:rsidR="007B26BB">
                <w:rPr>
                  <w:color w:val="002060"/>
                  <w:szCs w:val="20"/>
                  <w:highlight w:val="yellow"/>
                </w:rPr>
                <w:t>searching for an @ symbol</w:t>
              </w:r>
            </w:ins>
            <w:ins w:id="144" w:author="Jack Robins (13215391)" w:date="2021-06-24T13:44:00Z">
              <w:r w:rsidRPr="0059749B">
                <w:rPr>
                  <w:color w:val="002060"/>
                  <w:szCs w:val="20"/>
                  <w:highlight w:val="yellow"/>
                </w:rPr>
                <w:t>.</w:t>
              </w:r>
            </w:ins>
          </w:p>
          <w:p w14:paraId="03BEE696" w14:textId="5A311551" w:rsidR="0043360B" w:rsidRPr="007B26BB" w:rsidRDefault="0043360B">
            <w:pPr>
              <w:pStyle w:val="ListParagraph"/>
              <w:numPr>
                <w:ilvl w:val="1"/>
                <w:numId w:val="6"/>
              </w:numPr>
              <w:rPr>
                <w:color w:val="002060"/>
                <w:szCs w:val="20"/>
                <w:highlight w:val="yellow"/>
                <w:rPrChange w:id="145" w:author="Jack Robins (13215391)" w:date="2021-06-24T13:47:00Z">
                  <w:rPr/>
                </w:rPrChange>
              </w:rPr>
              <w:pPrChange w:id="146" w:author="Jack Robins (13215391)" w:date="2021-06-24T13:47:00Z">
                <w:pPr>
                  <w:pStyle w:val="ListParagraph"/>
                  <w:numPr>
                    <w:numId w:val="6"/>
                  </w:numPr>
                  <w:ind w:hanging="360"/>
                </w:pPr>
              </w:pPrChange>
            </w:pPr>
            <w:ins w:id="147" w:author="Jack Robins (13215391)" w:date="2021-06-24T13:44:00Z">
              <w:r w:rsidRPr="0059749B">
                <w:rPr>
                  <w:color w:val="002060"/>
                  <w:szCs w:val="20"/>
                  <w:highlight w:val="yellow"/>
                </w:rPr>
                <w:t xml:space="preserve">Added 3 additional key pair values </w:t>
              </w:r>
            </w:ins>
            <w:ins w:id="148" w:author="Jack Robins (13215391)" w:date="2021-06-24T13:47:00Z">
              <w:r w:rsidR="007B26BB">
                <w:rPr>
                  <w:color w:val="002060"/>
                  <w:szCs w:val="20"/>
                  <w:highlight w:val="yellow"/>
                </w:rPr>
                <w:t xml:space="preserve">of email addresses and names </w:t>
              </w:r>
            </w:ins>
            <w:ins w:id="149" w:author="Jack Robins (13215391)" w:date="2021-06-24T13:44:00Z">
              <w:r w:rsidRPr="0059749B">
                <w:rPr>
                  <w:color w:val="002060"/>
                  <w:szCs w:val="20"/>
                  <w:highlight w:val="yellow"/>
                </w:rPr>
                <w:t>to the dictionary.</w:t>
              </w:r>
            </w:ins>
          </w:p>
          <w:p w14:paraId="092FA677" w14:textId="4EEDBCB4" w:rsidR="007B3F8D" w:rsidRDefault="007B3F8D" w:rsidP="007B26BB">
            <w:pPr>
              <w:pStyle w:val="ListParagraph"/>
              <w:numPr>
                <w:ilvl w:val="0"/>
                <w:numId w:val="6"/>
              </w:numPr>
              <w:rPr>
                <w:ins w:id="150" w:author="Jack Robins (13215391)" w:date="2021-06-24T13:47:00Z"/>
                <w:color w:val="002060"/>
                <w:szCs w:val="20"/>
              </w:rPr>
            </w:pPr>
            <w:r w:rsidRPr="00F47072">
              <w:rPr>
                <w:color w:val="002060"/>
                <w:szCs w:val="20"/>
              </w:rPr>
              <w:t xml:space="preserve">What workplace procedures </w:t>
            </w:r>
            <w:r w:rsidR="00812D80" w:rsidRPr="00F47072">
              <w:rPr>
                <w:color w:val="002060"/>
                <w:szCs w:val="20"/>
              </w:rPr>
              <w:t xml:space="preserve"> </w:t>
            </w:r>
            <w:r w:rsidR="00812D80">
              <w:rPr>
                <w:color w:val="002060"/>
                <w:szCs w:val="20"/>
              </w:rPr>
              <w:t>(</w:t>
            </w:r>
            <w:r w:rsidR="00812D80" w:rsidRPr="00522BE6">
              <w:rPr>
                <w:color w:val="002060"/>
                <w:szCs w:val="20"/>
              </w:rPr>
              <w:t>SOP</w:t>
            </w:r>
            <w:r w:rsidR="00812D80">
              <w:rPr>
                <w:color w:val="002060"/>
                <w:szCs w:val="20"/>
              </w:rPr>
              <w:t xml:space="preserve">) </w:t>
            </w:r>
            <w:r w:rsidRPr="00F47072">
              <w:rPr>
                <w:color w:val="002060"/>
                <w:szCs w:val="20"/>
              </w:rPr>
              <w:t>did you follow when preparing for and undertaking the coding – 1.2</w:t>
            </w:r>
            <w:r w:rsidR="00812D80" w:rsidRPr="00522BE6">
              <w:rPr>
                <w:color w:val="002060"/>
                <w:szCs w:val="20"/>
              </w:rPr>
              <w:t xml:space="preserve"> K7, K10</w:t>
            </w:r>
          </w:p>
          <w:p w14:paraId="17305166" w14:textId="77777777" w:rsidR="007B26BB" w:rsidRPr="0059749B" w:rsidRDefault="007B26BB" w:rsidP="007B26BB">
            <w:pPr>
              <w:pStyle w:val="ListParagraph"/>
              <w:numPr>
                <w:ilvl w:val="1"/>
                <w:numId w:val="6"/>
              </w:numPr>
              <w:rPr>
                <w:ins w:id="151" w:author="Jack Robins (13215391)" w:date="2021-06-24T13:49:00Z"/>
                <w:color w:val="002060"/>
                <w:szCs w:val="20"/>
                <w:highlight w:val="yellow"/>
              </w:rPr>
            </w:pPr>
            <w:ins w:id="152" w:author="Jack Robins (13215391)" w:date="2021-06-24T13:49:00Z">
              <w:r w:rsidRPr="0059749B">
                <w:rPr>
                  <w:color w:val="002060"/>
                  <w:szCs w:val="20"/>
                  <w:highlight w:val="yellow"/>
                </w:rPr>
                <w:t>I read the task carefully and took notes before looking at the bugged code and noting what needed to be changed.</w:t>
              </w:r>
            </w:ins>
          </w:p>
          <w:p w14:paraId="116D1CC3" w14:textId="2D0796C8" w:rsidR="007B26BB" w:rsidRPr="007B26BB" w:rsidDel="007B26BB" w:rsidRDefault="007B26BB">
            <w:pPr>
              <w:pStyle w:val="ListParagraph"/>
              <w:numPr>
                <w:ilvl w:val="1"/>
                <w:numId w:val="6"/>
              </w:numPr>
              <w:rPr>
                <w:del w:id="153" w:author="Jack Robins (13215391)" w:date="2021-06-24T13:49:00Z"/>
                <w:color w:val="002060"/>
                <w:szCs w:val="20"/>
                <w:highlight w:val="yellow"/>
                <w:rPrChange w:id="154" w:author="Jack Robins (13215391)" w:date="2021-06-24T13:48:00Z">
                  <w:rPr>
                    <w:del w:id="155" w:author="Jack Robins (13215391)" w:date="2021-06-24T13:49:00Z"/>
                  </w:rPr>
                </w:rPrChange>
              </w:rPr>
              <w:pPrChange w:id="156" w:author="Jack Robins (13215391)" w:date="2021-06-24T13:48:00Z">
                <w:pPr>
                  <w:pStyle w:val="ListParagraph"/>
                  <w:numPr>
                    <w:numId w:val="6"/>
                  </w:numPr>
                  <w:ind w:hanging="360"/>
                </w:pPr>
              </w:pPrChange>
            </w:pPr>
          </w:p>
          <w:p w14:paraId="0411DB81" w14:textId="05130286" w:rsidR="007B3F8D" w:rsidRDefault="007B3F8D" w:rsidP="007B26BB">
            <w:pPr>
              <w:pStyle w:val="ListParagraph"/>
              <w:numPr>
                <w:ilvl w:val="0"/>
                <w:numId w:val="6"/>
              </w:numPr>
              <w:rPr>
                <w:ins w:id="157" w:author="Jack Robins (13215391)" w:date="2021-06-24T13:48:00Z"/>
                <w:color w:val="002060"/>
                <w:szCs w:val="20"/>
              </w:rPr>
            </w:pPr>
            <w:r w:rsidRPr="00522BE6">
              <w:rPr>
                <w:color w:val="002060"/>
                <w:szCs w:val="20"/>
              </w:rPr>
              <w:t>Describe the essential parts of the computer coding</w:t>
            </w:r>
            <w:r>
              <w:rPr>
                <w:color w:val="002060"/>
                <w:szCs w:val="20"/>
              </w:rPr>
              <w:t xml:space="preserve"> you modified</w:t>
            </w:r>
            <w:r w:rsidR="00812D80">
              <w:rPr>
                <w:color w:val="002060"/>
                <w:szCs w:val="20"/>
              </w:rPr>
              <w:t xml:space="preserve"> </w:t>
            </w:r>
            <w:r w:rsidRPr="00522BE6">
              <w:rPr>
                <w:color w:val="002060"/>
                <w:szCs w:val="20"/>
              </w:rPr>
              <w:t xml:space="preserve">– </w:t>
            </w:r>
          </w:p>
          <w:p w14:paraId="0DB4B686" w14:textId="77777777" w:rsidR="007B26BB" w:rsidRPr="007B26BB" w:rsidRDefault="007B26BB" w:rsidP="007B26BB">
            <w:pPr>
              <w:pStyle w:val="ListParagraph"/>
              <w:numPr>
                <w:ilvl w:val="1"/>
                <w:numId w:val="6"/>
              </w:numPr>
              <w:rPr>
                <w:ins w:id="158" w:author="Jack Robins (13215391)" w:date="2021-06-24T13:48:00Z"/>
                <w:color w:val="002060"/>
                <w:szCs w:val="20"/>
                <w:highlight w:val="yellow"/>
                <w:rPrChange w:id="159" w:author="Jack Robins (13215391)" w:date="2021-06-24T13:48:00Z">
                  <w:rPr>
                    <w:ins w:id="160" w:author="Jack Robins (13215391)" w:date="2021-06-24T13:48:00Z"/>
                    <w:color w:val="002060"/>
                    <w:sz w:val="22"/>
                    <w:highlight w:val="yellow"/>
                  </w:rPr>
                </w:rPrChange>
              </w:rPr>
            </w:pPr>
            <w:ins w:id="161" w:author="Jack Robins (13215391)" w:date="2021-06-24T13:48:00Z">
              <w:r w:rsidRPr="007B26BB">
                <w:rPr>
                  <w:color w:val="002060"/>
                  <w:szCs w:val="20"/>
                  <w:highlight w:val="yellow"/>
                  <w:rPrChange w:id="162" w:author="Jack Robins (13215391)" w:date="2021-06-24T13:48:00Z">
                    <w:rPr>
                      <w:color w:val="002060"/>
                      <w:sz w:val="22"/>
                      <w:highlight w:val="yellow"/>
                    </w:rPr>
                  </w:rPrChange>
                </w:rPr>
                <w:t>Modifications:</w:t>
              </w:r>
            </w:ins>
          </w:p>
          <w:p w14:paraId="68CAD91E" w14:textId="77777777" w:rsidR="007B26BB" w:rsidRPr="007B26BB" w:rsidRDefault="007B26BB" w:rsidP="007B26BB">
            <w:pPr>
              <w:pStyle w:val="ListParagraph"/>
              <w:numPr>
                <w:ilvl w:val="2"/>
                <w:numId w:val="6"/>
              </w:numPr>
              <w:rPr>
                <w:ins w:id="163" w:author="Jack Robins (13215391)" w:date="2021-06-24T13:48:00Z"/>
                <w:color w:val="002060"/>
                <w:szCs w:val="20"/>
                <w:highlight w:val="yellow"/>
                <w:rPrChange w:id="164" w:author="Jack Robins (13215391)" w:date="2021-06-24T13:48:00Z">
                  <w:rPr>
                    <w:ins w:id="165" w:author="Jack Robins (13215391)" w:date="2021-06-24T13:48:00Z"/>
                    <w:color w:val="002060"/>
                    <w:sz w:val="22"/>
                    <w:highlight w:val="yellow"/>
                  </w:rPr>
                </w:rPrChange>
              </w:rPr>
            </w:pPr>
            <w:ins w:id="166" w:author="Jack Robins (13215391)" w:date="2021-06-24T13:48:00Z">
              <w:r w:rsidRPr="007B26BB">
                <w:rPr>
                  <w:color w:val="002060"/>
                  <w:szCs w:val="20"/>
                  <w:highlight w:val="yellow"/>
                  <w:rPrChange w:id="167" w:author="Jack Robins (13215391)" w:date="2021-06-24T13:48:00Z">
                    <w:rPr>
                      <w:color w:val="002060"/>
                      <w:sz w:val="22"/>
                      <w:highlight w:val="yellow"/>
                    </w:rPr>
                  </w:rPrChange>
                </w:rPr>
                <w:t>Modified window title to include email address.</w:t>
              </w:r>
            </w:ins>
          </w:p>
          <w:p w14:paraId="48F834B5" w14:textId="77777777" w:rsidR="007B26BB" w:rsidRPr="007B26BB" w:rsidRDefault="007B26BB" w:rsidP="007B26BB">
            <w:pPr>
              <w:pStyle w:val="ListParagraph"/>
              <w:numPr>
                <w:ilvl w:val="2"/>
                <w:numId w:val="6"/>
              </w:numPr>
              <w:rPr>
                <w:ins w:id="168" w:author="Jack Robins (13215391)" w:date="2021-06-24T13:48:00Z"/>
                <w:color w:val="002060"/>
                <w:szCs w:val="20"/>
                <w:highlight w:val="yellow"/>
                <w:rPrChange w:id="169" w:author="Jack Robins (13215391)" w:date="2021-06-24T13:48:00Z">
                  <w:rPr>
                    <w:ins w:id="170" w:author="Jack Robins (13215391)" w:date="2021-06-24T13:48:00Z"/>
                    <w:color w:val="002060"/>
                    <w:sz w:val="22"/>
                    <w:highlight w:val="yellow"/>
                  </w:rPr>
                </w:rPrChange>
              </w:rPr>
            </w:pPr>
            <w:ins w:id="171" w:author="Jack Robins (13215391)" w:date="2021-06-24T13:48:00Z">
              <w:r w:rsidRPr="007B26BB">
                <w:rPr>
                  <w:color w:val="002060"/>
                  <w:szCs w:val="20"/>
                  <w:highlight w:val="yellow"/>
                  <w:rPrChange w:id="172" w:author="Jack Robins (13215391)" w:date="2021-06-24T13:48:00Z">
                    <w:rPr>
                      <w:color w:val="002060"/>
                      <w:sz w:val="22"/>
                      <w:highlight w:val="yellow"/>
                    </w:rPr>
                  </w:rPrChange>
                </w:rPr>
                <w:t>Modified dictionary to have names and email addresses.</w:t>
              </w:r>
            </w:ins>
          </w:p>
          <w:p w14:paraId="750AD14D" w14:textId="77777777" w:rsidR="007B26BB" w:rsidRPr="007B26BB" w:rsidRDefault="007B26BB" w:rsidP="007B26BB">
            <w:pPr>
              <w:pStyle w:val="ListParagraph"/>
              <w:numPr>
                <w:ilvl w:val="1"/>
                <w:numId w:val="6"/>
              </w:numPr>
              <w:rPr>
                <w:ins w:id="173" w:author="Jack Robins (13215391)" w:date="2021-06-24T13:48:00Z"/>
                <w:color w:val="002060"/>
                <w:szCs w:val="20"/>
                <w:highlight w:val="yellow"/>
                <w:rPrChange w:id="174" w:author="Jack Robins (13215391)" w:date="2021-06-24T13:48:00Z">
                  <w:rPr>
                    <w:ins w:id="175" w:author="Jack Robins (13215391)" w:date="2021-06-24T13:48:00Z"/>
                    <w:color w:val="002060"/>
                    <w:sz w:val="22"/>
                    <w:highlight w:val="yellow"/>
                  </w:rPr>
                </w:rPrChange>
              </w:rPr>
            </w:pPr>
            <w:ins w:id="176" w:author="Jack Robins (13215391)" w:date="2021-06-24T13:48:00Z">
              <w:r w:rsidRPr="007B26BB">
                <w:rPr>
                  <w:color w:val="002060"/>
                  <w:szCs w:val="20"/>
                  <w:highlight w:val="yellow"/>
                  <w:rPrChange w:id="177" w:author="Jack Robins (13215391)" w:date="2021-06-24T13:48:00Z">
                    <w:rPr>
                      <w:color w:val="002060"/>
                      <w:sz w:val="22"/>
                      <w:highlight w:val="yellow"/>
                    </w:rPr>
                  </w:rPrChange>
                </w:rPr>
                <w:t>Additions:</w:t>
              </w:r>
            </w:ins>
          </w:p>
          <w:p w14:paraId="3B0C771A" w14:textId="77777777" w:rsidR="007B26BB" w:rsidRPr="007B26BB" w:rsidRDefault="007B26BB" w:rsidP="007B26BB">
            <w:pPr>
              <w:pStyle w:val="ListParagraph"/>
              <w:numPr>
                <w:ilvl w:val="2"/>
                <w:numId w:val="6"/>
              </w:numPr>
              <w:rPr>
                <w:ins w:id="178" w:author="Jack Robins (13215391)" w:date="2021-06-24T13:48:00Z"/>
                <w:color w:val="002060"/>
                <w:szCs w:val="20"/>
                <w:highlight w:val="yellow"/>
                <w:rPrChange w:id="179" w:author="Jack Robins (13215391)" w:date="2021-06-24T13:48:00Z">
                  <w:rPr>
                    <w:ins w:id="180" w:author="Jack Robins (13215391)" w:date="2021-06-24T13:48:00Z"/>
                    <w:color w:val="002060"/>
                    <w:sz w:val="22"/>
                    <w:highlight w:val="yellow"/>
                  </w:rPr>
                </w:rPrChange>
              </w:rPr>
            </w:pPr>
            <w:ins w:id="181" w:author="Jack Robins (13215391)" w:date="2021-06-24T13:48:00Z">
              <w:r w:rsidRPr="007B26BB">
                <w:rPr>
                  <w:color w:val="002060"/>
                  <w:szCs w:val="20"/>
                  <w:highlight w:val="yellow"/>
                  <w:rPrChange w:id="182" w:author="Jack Robins (13215391)" w:date="2021-06-24T13:48:00Z">
                    <w:rPr>
                      <w:color w:val="002060"/>
                      <w:sz w:val="22"/>
                      <w:highlight w:val="yellow"/>
                    </w:rPr>
                  </w:rPrChange>
                </w:rPr>
                <w:t xml:space="preserve">Added an </w:t>
              </w:r>
              <w:r w:rsidRPr="007B26BB">
                <w:rPr>
                  <w:i/>
                  <w:iCs/>
                  <w:color w:val="002060"/>
                  <w:szCs w:val="20"/>
                  <w:highlight w:val="yellow"/>
                  <w:rPrChange w:id="183" w:author="Jack Robins (13215391)" w:date="2021-06-24T13:48:00Z">
                    <w:rPr>
                      <w:i/>
                      <w:iCs/>
                      <w:color w:val="002060"/>
                      <w:sz w:val="22"/>
                      <w:highlight w:val="yellow"/>
                    </w:rPr>
                  </w:rPrChange>
                </w:rPr>
                <w:t>‘if’, ‘elif’</w:t>
              </w:r>
              <w:r w:rsidRPr="007B26BB">
                <w:rPr>
                  <w:color w:val="002060"/>
                  <w:szCs w:val="20"/>
                  <w:highlight w:val="yellow"/>
                  <w:rPrChange w:id="184" w:author="Jack Robins (13215391)" w:date="2021-06-24T13:48:00Z">
                    <w:rPr>
                      <w:color w:val="002060"/>
                      <w:sz w:val="22"/>
                      <w:highlight w:val="yellow"/>
                    </w:rPr>
                  </w:rPrChange>
                </w:rPr>
                <w:t xml:space="preserve"> and an </w:t>
              </w:r>
              <w:r w:rsidRPr="007B26BB">
                <w:rPr>
                  <w:i/>
                  <w:iCs/>
                  <w:color w:val="002060"/>
                  <w:szCs w:val="20"/>
                  <w:highlight w:val="yellow"/>
                  <w:rPrChange w:id="185" w:author="Jack Robins (13215391)" w:date="2021-06-24T13:48:00Z">
                    <w:rPr>
                      <w:i/>
                      <w:iCs/>
                      <w:color w:val="002060"/>
                      <w:sz w:val="22"/>
                      <w:highlight w:val="yellow"/>
                    </w:rPr>
                  </w:rPrChange>
                </w:rPr>
                <w:t>‘else’</w:t>
              </w:r>
              <w:r w:rsidRPr="007B26BB">
                <w:rPr>
                  <w:color w:val="002060"/>
                  <w:szCs w:val="20"/>
                  <w:highlight w:val="yellow"/>
                  <w:rPrChange w:id="186" w:author="Jack Robins (13215391)" w:date="2021-06-24T13:48:00Z">
                    <w:rPr>
                      <w:color w:val="002060"/>
                      <w:sz w:val="22"/>
                      <w:highlight w:val="yellow"/>
                    </w:rPr>
                  </w:rPrChange>
                </w:rPr>
                <w:t xml:space="preserve"> statement to search the text entered by the user for an </w:t>
              </w:r>
              <w:r w:rsidRPr="007B26BB">
                <w:rPr>
                  <w:i/>
                  <w:iCs/>
                  <w:color w:val="002060"/>
                  <w:szCs w:val="20"/>
                  <w:highlight w:val="yellow"/>
                  <w:rPrChange w:id="187" w:author="Jack Robins (13215391)" w:date="2021-06-24T13:48:00Z">
                    <w:rPr>
                      <w:i/>
                      <w:iCs/>
                      <w:color w:val="002060"/>
                      <w:sz w:val="22"/>
                      <w:highlight w:val="yellow"/>
                    </w:rPr>
                  </w:rPrChange>
                </w:rPr>
                <w:t>“@”</w:t>
              </w:r>
              <w:r w:rsidRPr="007B26BB">
                <w:rPr>
                  <w:color w:val="002060"/>
                  <w:szCs w:val="20"/>
                  <w:highlight w:val="yellow"/>
                  <w:rPrChange w:id="188" w:author="Jack Robins (13215391)" w:date="2021-06-24T13:48:00Z">
                    <w:rPr>
                      <w:color w:val="002060"/>
                      <w:sz w:val="22"/>
                      <w:highlight w:val="yellow"/>
                    </w:rPr>
                  </w:rPrChange>
                </w:rPr>
                <w:t xml:space="preserve"> or </w:t>
              </w:r>
              <w:r w:rsidRPr="007B26BB">
                <w:rPr>
                  <w:i/>
                  <w:iCs/>
                  <w:color w:val="002060"/>
                  <w:szCs w:val="20"/>
                  <w:highlight w:val="yellow"/>
                  <w:rPrChange w:id="189" w:author="Jack Robins (13215391)" w:date="2021-06-24T13:48:00Z">
                    <w:rPr>
                      <w:i/>
                      <w:iCs/>
                      <w:color w:val="002060"/>
                      <w:sz w:val="22"/>
                      <w:highlight w:val="yellow"/>
                    </w:rPr>
                  </w:rPrChange>
                </w:rPr>
                <w:t>“.”</w:t>
              </w:r>
              <w:r w:rsidRPr="007B26BB">
                <w:rPr>
                  <w:color w:val="002060"/>
                  <w:szCs w:val="20"/>
                  <w:highlight w:val="yellow"/>
                  <w:rPrChange w:id="190" w:author="Jack Robins (13215391)" w:date="2021-06-24T13:48:00Z">
                    <w:rPr>
                      <w:color w:val="002060"/>
                      <w:sz w:val="22"/>
                      <w:highlight w:val="yellow"/>
                    </w:rPr>
                  </w:rPrChange>
                </w:rPr>
                <w:t>.</w:t>
              </w:r>
            </w:ins>
          </w:p>
          <w:p w14:paraId="6841EB4C" w14:textId="77777777" w:rsidR="007B26BB" w:rsidRPr="007B26BB" w:rsidRDefault="007B26BB" w:rsidP="007B26BB">
            <w:pPr>
              <w:pStyle w:val="ListParagraph"/>
              <w:numPr>
                <w:ilvl w:val="2"/>
                <w:numId w:val="6"/>
              </w:numPr>
              <w:rPr>
                <w:ins w:id="191" w:author="Jack Robins (13215391)" w:date="2021-06-24T13:48:00Z"/>
                <w:color w:val="002060"/>
                <w:szCs w:val="20"/>
                <w:highlight w:val="yellow"/>
                <w:rPrChange w:id="192" w:author="Jack Robins (13215391)" w:date="2021-06-24T13:48:00Z">
                  <w:rPr>
                    <w:ins w:id="193" w:author="Jack Robins (13215391)" w:date="2021-06-24T13:48:00Z"/>
                    <w:color w:val="002060"/>
                    <w:sz w:val="22"/>
                    <w:highlight w:val="yellow"/>
                  </w:rPr>
                </w:rPrChange>
              </w:rPr>
            </w:pPr>
            <w:ins w:id="194" w:author="Jack Robins (13215391)" w:date="2021-06-24T13:48:00Z">
              <w:r w:rsidRPr="007B26BB">
                <w:rPr>
                  <w:color w:val="002060"/>
                  <w:szCs w:val="20"/>
                  <w:highlight w:val="yellow"/>
                  <w:rPrChange w:id="195" w:author="Jack Robins (13215391)" w:date="2021-06-24T13:48:00Z">
                    <w:rPr>
                      <w:color w:val="002060"/>
                      <w:sz w:val="22"/>
                      <w:highlight w:val="yellow"/>
                    </w:rPr>
                  </w:rPrChange>
                </w:rPr>
                <w:t xml:space="preserve">Added a message stating that the text entered is not in the correct email address format if an “@” or </w:t>
              </w:r>
              <w:r w:rsidRPr="007B26BB">
                <w:rPr>
                  <w:i/>
                  <w:iCs/>
                  <w:color w:val="002060"/>
                  <w:szCs w:val="20"/>
                  <w:highlight w:val="yellow"/>
                  <w:rPrChange w:id="196" w:author="Jack Robins (13215391)" w:date="2021-06-24T13:48:00Z">
                    <w:rPr>
                      <w:i/>
                      <w:iCs/>
                      <w:color w:val="002060"/>
                      <w:sz w:val="22"/>
                      <w:highlight w:val="yellow"/>
                    </w:rPr>
                  </w:rPrChange>
                </w:rPr>
                <w:t>“.”</w:t>
              </w:r>
              <w:r w:rsidRPr="007B26BB">
                <w:rPr>
                  <w:color w:val="002060"/>
                  <w:szCs w:val="20"/>
                  <w:highlight w:val="yellow"/>
                  <w:rPrChange w:id="197" w:author="Jack Robins (13215391)" w:date="2021-06-24T13:48:00Z">
                    <w:rPr>
                      <w:color w:val="002060"/>
                      <w:sz w:val="22"/>
                      <w:highlight w:val="yellow"/>
                    </w:rPr>
                  </w:rPrChange>
                </w:rPr>
                <w:t xml:space="preserve"> is not found.</w:t>
              </w:r>
            </w:ins>
          </w:p>
          <w:p w14:paraId="45546FB9" w14:textId="78A4C243" w:rsidR="007B26BB" w:rsidRPr="007B26BB" w:rsidRDefault="007B26BB">
            <w:pPr>
              <w:pStyle w:val="ListParagraph"/>
              <w:numPr>
                <w:ilvl w:val="2"/>
                <w:numId w:val="6"/>
              </w:numPr>
              <w:rPr>
                <w:color w:val="002060"/>
                <w:szCs w:val="20"/>
                <w:highlight w:val="yellow"/>
                <w:rPrChange w:id="198" w:author="Jack Robins (13215391)" w:date="2021-06-24T13:49:00Z">
                  <w:rPr/>
                </w:rPrChange>
              </w:rPr>
              <w:pPrChange w:id="199" w:author="Jack Robins (13215391)" w:date="2021-06-24T13:49:00Z">
                <w:pPr>
                  <w:pStyle w:val="ListParagraph"/>
                  <w:numPr>
                    <w:numId w:val="6"/>
                  </w:numPr>
                  <w:ind w:hanging="360"/>
                </w:pPr>
              </w:pPrChange>
            </w:pPr>
            <w:ins w:id="200" w:author="Jack Robins (13215391)" w:date="2021-06-24T13:48:00Z">
              <w:r w:rsidRPr="007B26BB">
                <w:rPr>
                  <w:color w:val="002060"/>
                  <w:szCs w:val="20"/>
                  <w:highlight w:val="yellow"/>
                  <w:rPrChange w:id="201" w:author="Jack Robins (13215391)" w:date="2021-06-24T13:48:00Z">
                    <w:rPr>
                      <w:color w:val="002060"/>
                      <w:sz w:val="22"/>
                      <w:highlight w:val="yellow"/>
                    </w:rPr>
                  </w:rPrChange>
                </w:rPr>
                <w:t>Added a message stating that the email address is in the correct format but not in the dictionary if true.</w:t>
              </w:r>
            </w:ins>
          </w:p>
          <w:p w14:paraId="3C1EA726" w14:textId="0A0C0A83" w:rsidR="007B3F8D" w:rsidRDefault="007B3F8D" w:rsidP="007B26BB">
            <w:pPr>
              <w:pStyle w:val="ListParagraph"/>
              <w:numPr>
                <w:ilvl w:val="0"/>
                <w:numId w:val="6"/>
              </w:numPr>
              <w:rPr>
                <w:ins w:id="202" w:author="Jack Robins (13215391)" w:date="2021-06-24T13:49:00Z"/>
                <w:color w:val="002060"/>
                <w:szCs w:val="20"/>
              </w:rPr>
            </w:pPr>
            <w:r>
              <w:rPr>
                <w:color w:val="002060"/>
                <w:szCs w:val="20"/>
              </w:rPr>
              <w:t>How did you plan your time to complete the scope of the work – 1.4</w:t>
            </w:r>
          </w:p>
          <w:p w14:paraId="12661F02" w14:textId="77777777" w:rsidR="007B26BB" w:rsidRPr="0059749B" w:rsidRDefault="007B26BB" w:rsidP="007B26BB">
            <w:pPr>
              <w:pStyle w:val="ListParagraph"/>
              <w:numPr>
                <w:ilvl w:val="1"/>
                <w:numId w:val="6"/>
              </w:numPr>
              <w:rPr>
                <w:ins w:id="203" w:author="Jack Robins (13215391)" w:date="2021-06-24T13:49:00Z"/>
                <w:color w:val="002060"/>
                <w:szCs w:val="20"/>
                <w:highlight w:val="yellow"/>
              </w:rPr>
            </w:pPr>
            <w:ins w:id="204" w:author="Jack Robins (13215391)" w:date="2021-06-24T13:49:00Z">
              <w:r w:rsidRPr="0059749B">
                <w:rPr>
                  <w:color w:val="002060"/>
                  <w:szCs w:val="20"/>
                  <w:highlight w:val="yellow"/>
                </w:rPr>
                <w:t>I used my class time effectively by asking for help when necessary.</w:t>
              </w:r>
            </w:ins>
          </w:p>
          <w:p w14:paraId="0AFC0BC0" w14:textId="0BEEBFD3" w:rsidR="007B26BB" w:rsidRPr="007B26BB" w:rsidRDefault="007B26BB">
            <w:pPr>
              <w:pStyle w:val="ListParagraph"/>
              <w:numPr>
                <w:ilvl w:val="1"/>
                <w:numId w:val="6"/>
              </w:numPr>
              <w:rPr>
                <w:color w:val="002060"/>
                <w:szCs w:val="20"/>
                <w:highlight w:val="yellow"/>
                <w:rPrChange w:id="205" w:author="Jack Robins (13215391)" w:date="2021-06-24T13:49:00Z">
                  <w:rPr/>
                </w:rPrChange>
              </w:rPr>
              <w:pPrChange w:id="206" w:author="Jack Robins (13215391)" w:date="2021-06-24T13:49:00Z">
                <w:pPr>
                  <w:pStyle w:val="ListParagraph"/>
                  <w:numPr>
                    <w:numId w:val="6"/>
                  </w:numPr>
                  <w:ind w:hanging="360"/>
                </w:pPr>
              </w:pPrChange>
            </w:pPr>
            <w:ins w:id="207" w:author="Jack Robins (13215391)" w:date="2021-06-24T13:49:00Z">
              <w:r w:rsidRPr="0059749B">
                <w:rPr>
                  <w:color w:val="002060"/>
                  <w:szCs w:val="20"/>
                  <w:highlight w:val="yellow"/>
                </w:rPr>
                <w:t xml:space="preserve">I documented my changes to every line of code as I made them, so I </w:t>
              </w:r>
            </w:ins>
            <w:ins w:id="208" w:author="Jack Robins (13215391)" w:date="2021-06-24T13:53:00Z">
              <w:r w:rsidRPr="0059749B">
                <w:rPr>
                  <w:color w:val="002060"/>
                  <w:szCs w:val="20"/>
                  <w:highlight w:val="yellow"/>
                </w:rPr>
                <w:t>did not</w:t>
              </w:r>
            </w:ins>
            <w:ins w:id="209" w:author="Jack Robins (13215391)" w:date="2021-06-24T13:49:00Z">
              <w:r w:rsidRPr="0059749B">
                <w:rPr>
                  <w:color w:val="002060"/>
                  <w:szCs w:val="20"/>
                  <w:highlight w:val="yellow"/>
                </w:rPr>
                <w:t xml:space="preserve"> have to backtrack and remember what was changed.</w:t>
              </w:r>
            </w:ins>
          </w:p>
          <w:p w14:paraId="7EFF3AFC" w14:textId="32E5F7CF" w:rsidR="007B3F8D" w:rsidRDefault="007B3F8D" w:rsidP="007B26BB">
            <w:pPr>
              <w:pStyle w:val="ListParagraph"/>
              <w:numPr>
                <w:ilvl w:val="0"/>
                <w:numId w:val="6"/>
              </w:numPr>
              <w:rPr>
                <w:ins w:id="210" w:author="Jack Robins (13215391)" w:date="2021-06-24T13:50:00Z"/>
                <w:color w:val="002060"/>
                <w:szCs w:val="20"/>
              </w:rPr>
            </w:pPr>
            <w:r>
              <w:rPr>
                <w:color w:val="002060"/>
                <w:szCs w:val="20"/>
              </w:rPr>
              <w:t>What bugs did you identify as you modified the code (unplanned events ) and how did you debug the code – K3,P7, 2.5, 3.2</w:t>
            </w:r>
          </w:p>
          <w:p w14:paraId="3B608EBA" w14:textId="1DCDAB0F" w:rsidR="007B26BB" w:rsidRPr="007B26BB" w:rsidRDefault="007B26BB">
            <w:pPr>
              <w:pStyle w:val="ListParagraph"/>
              <w:numPr>
                <w:ilvl w:val="1"/>
                <w:numId w:val="6"/>
              </w:numPr>
              <w:rPr>
                <w:color w:val="002060"/>
                <w:szCs w:val="20"/>
                <w:highlight w:val="yellow"/>
                <w:rPrChange w:id="211" w:author="Jack Robins (13215391)" w:date="2021-06-24T13:54:00Z">
                  <w:rPr/>
                </w:rPrChange>
              </w:rPr>
              <w:pPrChange w:id="212" w:author="Jack Robins (13215391)" w:date="2021-06-24T13:51:00Z">
                <w:pPr>
                  <w:pStyle w:val="ListParagraph"/>
                  <w:numPr>
                    <w:numId w:val="6"/>
                  </w:numPr>
                  <w:ind w:hanging="360"/>
                </w:pPr>
              </w:pPrChange>
            </w:pPr>
            <w:ins w:id="213" w:author="Jack Robins (13215391)" w:date="2021-06-24T13:50:00Z">
              <w:r w:rsidRPr="007B26BB">
                <w:rPr>
                  <w:color w:val="002060"/>
                  <w:szCs w:val="20"/>
                  <w:highlight w:val="yellow"/>
                  <w:rPrChange w:id="214" w:author="Jack Robins (13215391)" w:date="2021-06-24T13:54:00Z">
                    <w:rPr>
                      <w:color w:val="002060"/>
                      <w:szCs w:val="20"/>
                    </w:rPr>
                  </w:rPrChange>
                </w:rPr>
                <w:t>I did not encounter any bugs from the existing PythonAT1 code. Whilst modifying the code to search for an @ symbol from the user entered text, I di</w:t>
              </w:r>
            </w:ins>
            <w:ins w:id="215" w:author="Jack Robins (13215391)" w:date="2021-06-24T13:51:00Z">
              <w:r w:rsidRPr="007B26BB">
                <w:rPr>
                  <w:color w:val="002060"/>
                  <w:szCs w:val="20"/>
                  <w:highlight w:val="yellow"/>
                  <w:rPrChange w:id="216" w:author="Jack Robins (13215391)" w:date="2021-06-24T13:54:00Z">
                    <w:rPr>
                      <w:color w:val="002060"/>
                      <w:szCs w:val="20"/>
                    </w:rPr>
                  </w:rPrChange>
                </w:rPr>
                <w:t xml:space="preserve">d encounter a bug that I could not overcome. The function would not work while the </w:t>
              </w:r>
              <w:r w:rsidRPr="007B26BB">
                <w:rPr>
                  <w:i/>
                  <w:iCs/>
                  <w:color w:val="002060"/>
                  <w:szCs w:val="20"/>
                  <w:highlight w:val="yellow"/>
                  <w:rPrChange w:id="217" w:author="Jack Robins (13215391)" w:date="2021-06-24T13:54:00Z">
                    <w:rPr>
                      <w:color w:val="002060"/>
                      <w:szCs w:val="20"/>
                    </w:rPr>
                  </w:rPrChange>
                </w:rPr>
                <w:t>‘try’</w:t>
              </w:r>
              <w:r w:rsidRPr="007B26BB">
                <w:rPr>
                  <w:color w:val="002060"/>
                  <w:szCs w:val="20"/>
                  <w:highlight w:val="yellow"/>
                  <w:rPrChange w:id="218" w:author="Jack Robins (13215391)" w:date="2021-06-24T13:54:00Z">
                    <w:rPr>
                      <w:color w:val="002060"/>
                      <w:szCs w:val="20"/>
                    </w:rPr>
                  </w:rPrChange>
                </w:rPr>
                <w:t xml:space="preserve"> and </w:t>
              </w:r>
              <w:r w:rsidRPr="007B26BB">
                <w:rPr>
                  <w:i/>
                  <w:iCs/>
                  <w:color w:val="002060"/>
                  <w:szCs w:val="20"/>
                  <w:highlight w:val="yellow"/>
                  <w:rPrChange w:id="219" w:author="Jack Robins (13215391)" w:date="2021-06-24T13:54:00Z">
                    <w:rPr>
                      <w:color w:val="002060"/>
                      <w:szCs w:val="20"/>
                    </w:rPr>
                  </w:rPrChange>
                </w:rPr>
                <w:t>‘except’</w:t>
              </w:r>
              <w:r w:rsidRPr="007B26BB">
                <w:rPr>
                  <w:color w:val="002060"/>
                  <w:szCs w:val="20"/>
                  <w:highlight w:val="yellow"/>
                  <w:rPrChange w:id="220" w:author="Jack Robins (13215391)" w:date="2021-06-24T13:54:00Z">
                    <w:rPr>
                      <w:color w:val="002060"/>
                      <w:szCs w:val="20"/>
                    </w:rPr>
                  </w:rPrChange>
                </w:rPr>
                <w:t xml:space="preserve"> rules were in the </w:t>
              </w:r>
            </w:ins>
            <w:ins w:id="221" w:author="Jack Robins (13215391)" w:date="2021-06-24T13:54:00Z">
              <w:r w:rsidRPr="007B26BB">
                <w:rPr>
                  <w:color w:val="002060"/>
                  <w:szCs w:val="20"/>
                  <w:highlight w:val="yellow"/>
                </w:rPr>
                <w:t>code,</w:t>
              </w:r>
            </w:ins>
            <w:ins w:id="222" w:author="Jack Robins (13215391)" w:date="2021-06-24T13:51:00Z">
              <w:r w:rsidRPr="007B26BB">
                <w:rPr>
                  <w:color w:val="002060"/>
                  <w:szCs w:val="20"/>
                  <w:highlight w:val="yellow"/>
                  <w:rPrChange w:id="223" w:author="Jack Robins (13215391)" w:date="2021-06-24T13:54:00Z">
                    <w:rPr>
                      <w:color w:val="002060"/>
                      <w:szCs w:val="20"/>
                    </w:rPr>
                  </w:rPrChange>
                </w:rPr>
                <w:t xml:space="preserve"> so I modified the function to become an </w:t>
              </w:r>
              <w:r w:rsidRPr="007B26BB">
                <w:rPr>
                  <w:i/>
                  <w:iCs/>
                  <w:color w:val="002060"/>
                  <w:szCs w:val="20"/>
                  <w:highlight w:val="yellow"/>
                  <w:rPrChange w:id="224" w:author="Jack Robins (13215391)" w:date="2021-06-24T13:54:00Z">
                    <w:rPr>
                      <w:color w:val="002060"/>
                      <w:szCs w:val="20"/>
                    </w:rPr>
                  </w:rPrChange>
                </w:rPr>
                <w:t>‘if</w:t>
              </w:r>
            </w:ins>
            <w:ins w:id="225" w:author="Jack Robins (13215391)" w:date="2021-06-24T13:52:00Z">
              <w:r w:rsidRPr="007B26BB">
                <w:rPr>
                  <w:i/>
                  <w:iCs/>
                  <w:color w:val="002060"/>
                  <w:szCs w:val="20"/>
                  <w:highlight w:val="yellow"/>
                  <w:rPrChange w:id="226" w:author="Jack Robins (13215391)" w:date="2021-06-24T13:54:00Z">
                    <w:rPr>
                      <w:color w:val="002060"/>
                      <w:szCs w:val="20"/>
                    </w:rPr>
                  </w:rPrChange>
                </w:rPr>
                <w:t>’</w:t>
              </w:r>
              <w:r w:rsidRPr="007B26BB">
                <w:rPr>
                  <w:color w:val="002060"/>
                  <w:szCs w:val="20"/>
                  <w:highlight w:val="yellow"/>
                  <w:rPrChange w:id="227" w:author="Jack Robins (13215391)" w:date="2021-06-24T13:54:00Z">
                    <w:rPr>
                      <w:color w:val="002060"/>
                      <w:szCs w:val="20"/>
                    </w:rPr>
                  </w:rPrChange>
                </w:rPr>
                <w:t>,</w:t>
              </w:r>
            </w:ins>
            <w:ins w:id="228" w:author="Jack Robins (13215391)" w:date="2021-06-24T13:51:00Z">
              <w:r w:rsidRPr="007B26BB">
                <w:rPr>
                  <w:color w:val="002060"/>
                  <w:szCs w:val="20"/>
                  <w:highlight w:val="yellow"/>
                  <w:rPrChange w:id="229" w:author="Jack Robins (13215391)" w:date="2021-06-24T13:54:00Z">
                    <w:rPr>
                      <w:color w:val="002060"/>
                      <w:szCs w:val="20"/>
                    </w:rPr>
                  </w:rPrChange>
                </w:rPr>
                <w:t xml:space="preserve"> </w:t>
              </w:r>
              <w:r w:rsidRPr="007B26BB">
                <w:rPr>
                  <w:i/>
                  <w:iCs/>
                  <w:color w:val="002060"/>
                  <w:szCs w:val="20"/>
                  <w:highlight w:val="yellow"/>
                  <w:rPrChange w:id="230" w:author="Jack Robins (13215391)" w:date="2021-06-24T13:54:00Z">
                    <w:rPr>
                      <w:color w:val="002060"/>
                      <w:szCs w:val="20"/>
                    </w:rPr>
                  </w:rPrChange>
                </w:rPr>
                <w:t>‘elif’</w:t>
              </w:r>
            </w:ins>
            <w:ins w:id="231" w:author="Jack Robins (13215391)" w:date="2021-06-24T13:52:00Z">
              <w:r w:rsidRPr="007B26BB">
                <w:rPr>
                  <w:color w:val="002060"/>
                  <w:szCs w:val="20"/>
                  <w:highlight w:val="yellow"/>
                  <w:rPrChange w:id="232" w:author="Jack Robins (13215391)" w:date="2021-06-24T13:54:00Z">
                    <w:rPr>
                      <w:color w:val="002060"/>
                      <w:szCs w:val="20"/>
                    </w:rPr>
                  </w:rPrChange>
                </w:rPr>
                <w:t>,</w:t>
              </w:r>
            </w:ins>
            <w:ins w:id="233" w:author="Jack Robins (13215391)" w:date="2021-06-24T13:51:00Z">
              <w:r w:rsidRPr="007B26BB">
                <w:rPr>
                  <w:color w:val="002060"/>
                  <w:szCs w:val="20"/>
                  <w:highlight w:val="yellow"/>
                  <w:rPrChange w:id="234" w:author="Jack Robins (13215391)" w:date="2021-06-24T13:54:00Z">
                    <w:rPr>
                      <w:color w:val="002060"/>
                      <w:szCs w:val="20"/>
                    </w:rPr>
                  </w:rPrChange>
                </w:rPr>
                <w:t xml:space="preserve"> and </w:t>
              </w:r>
              <w:r w:rsidRPr="007B26BB">
                <w:rPr>
                  <w:i/>
                  <w:iCs/>
                  <w:color w:val="002060"/>
                  <w:szCs w:val="20"/>
                  <w:highlight w:val="yellow"/>
                  <w:rPrChange w:id="235" w:author="Jack Robins (13215391)" w:date="2021-06-24T13:54:00Z">
                    <w:rPr>
                      <w:color w:val="002060"/>
                      <w:szCs w:val="20"/>
                    </w:rPr>
                  </w:rPrChange>
                </w:rPr>
                <w:t>‘else’</w:t>
              </w:r>
              <w:r w:rsidRPr="007B26BB">
                <w:rPr>
                  <w:color w:val="002060"/>
                  <w:szCs w:val="20"/>
                  <w:highlight w:val="yellow"/>
                  <w:rPrChange w:id="236" w:author="Jack Robins (13215391)" w:date="2021-06-24T13:54:00Z">
                    <w:rPr>
                      <w:color w:val="002060"/>
                      <w:szCs w:val="20"/>
                    </w:rPr>
                  </w:rPrChange>
                </w:rPr>
                <w:t xml:space="preserve"> statement which removed the b</w:t>
              </w:r>
            </w:ins>
            <w:ins w:id="237" w:author="Jack Robins (13215391)" w:date="2021-06-24T13:52:00Z">
              <w:r w:rsidRPr="007B26BB">
                <w:rPr>
                  <w:color w:val="002060"/>
                  <w:szCs w:val="20"/>
                  <w:highlight w:val="yellow"/>
                  <w:rPrChange w:id="238" w:author="Jack Robins (13215391)" w:date="2021-06-24T13:54:00Z">
                    <w:rPr>
                      <w:color w:val="002060"/>
                      <w:szCs w:val="20"/>
                    </w:rPr>
                  </w:rPrChange>
                </w:rPr>
                <w:t>ug and allowed the code to continue.</w:t>
              </w:r>
            </w:ins>
          </w:p>
          <w:p w14:paraId="2086E21D" w14:textId="1D88CAF0" w:rsidR="007B3F8D" w:rsidRDefault="007B3F8D" w:rsidP="007B26BB">
            <w:pPr>
              <w:pStyle w:val="ListParagraph"/>
              <w:numPr>
                <w:ilvl w:val="0"/>
                <w:numId w:val="6"/>
              </w:numPr>
              <w:rPr>
                <w:ins w:id="239" w:author="Jack Robins (13215391)" w:date="2021-06-24T13:54:00Z"/>
                <w:color w:val="002060"/>
                <w:szCs w:val="20"/>
              </w:rPr>
            </w:pPr>
            <w:r>
              <w:rPr>
                <w:color w:val="002060"/>
                <w:szCs w:val="20"/>
              </w:rPr>
              <w:t>How did you test the modified code to ensure it met the job specification – P5, P11, 3.1,</w:t>
            </w:r>
            <w:del w:id="240" w:author="Jack Robins (13215391)" w:date="2021-06-24T13:54:00Z">
              <w:r w:rsidDel="007B26BB">
                <w:rPr>
                  <w:color w:val="002060"/>
                  <w:szCs w:val="20"/>
                </w:rPr>
                <w:delText xml:space="preserve"> </w:delText>
              </w:r>
            </w:del>
          </w:p>
          <w:p w14:paraId="23DE150F" w14:textId="6FD5202E" w:rsidR="007B26BB" w:rsidRPr="007B26BB" w:rsidRDefault="007B26BB">
            <w:pPr>
              <w:pStyle w:val="ListParagraph"/>
              <w:numPr>
                <w:ilvl w:val="1"/>
                <w:numId w:val="6"/>
              </w:numPr>
              <w:rPr>
                <w:color w:val="002060"/>
                <w:szCs w:val="20"/>
                <w:highlight w:val="yellow"/>
                <w:rPrChange w:id="241" w:author="Jack Robins (13215391)" w:date="2021-06-24T13:55:00Z">
                  <w:rPr>
                    <w:color w:val="002060"/>
                    <w:szCs w:val="20"/>
                  </w:rPr>
                </w:rPrChange>
              </w:rPr>
              <w:pPrChange w:id="242" w:author="Jack Robins (13215391)" w:date="2021-06-24T13:54:00Z">
                <w:pPr>
                  <w:pStyle w:val="ListParagraph"/>
                  <w:numPr>
                    <w:numId w:val="6"/>
                  </w:numPr>
                  <w:ind w:hanging="360"/>
                </w:pPr>
              </w:pPrChange>
            </w:pPr>
            <w:ins w:id="243" w:author="Jack Robins (13215391)" w:date="2021-06-24T13:54:00Z">
              <w:r w:rsidRPr="007B26BB">
                <w:rPr>
                  <w:color w:val="002060"/>
                  <w:szCs w:val="20"/>
                  <w:highlight w:val="yellow"/>
                  <w:rPrChange w:id="244" w:author="Jack Robins (13215391)" w:date="2021-06-24T13:55:00Z">
                    <w:rPr>
                      <w:color w:val="002060"/>
                      <w:szCs w:val="20"/>
                    </w:rPr>
                  </w:rPrChange>
                </w:rPr>
                <w:t>I knew what the code was wanting to do so in the text box, I entered many com</w:t>
              </w:r>
            </w:ins>
            <w:ins w:id="245" w:author="Jack Robins (13215391)" w:date="2021-06-24T13:55:00Z">
              <w:r w:rsidRPr="007B26BB">
                <w:rPr>
                  <w:color w:val="002060"/>
                  <w:szCs w:val="20"/>
                  <w:highlight w:val="yellow"/>
                  <w:rPrChange w:id="246" w:author="Jack Robins (13215391)" w:date="2021-06-24T13:55:00Z">
                    <w:rPr>
                      <w:color w:val="002060"/>
                      <w:szCs w:val="20"/>
                    </w:rPr>
                  </w:rPrChange>
                </w:rPr>
                <w:t xml:space="preserve">binations of correct and incorrect email addresses to ensure the correct output was displayed </w:t>
              </w:r>
            </w:ins>
            <w:ins w:id="247" w:author="Jack Robins (13215391)" w:date="2021-06-24T13:56:00Z">
              <w:r w:rsidR="00D131AF" w:rsidRPr="007B26BB">
                <w:rPr>
                  <w:color w:val="002060"/>
                  <w:szCs w:val="20"/>
                  <w:highlight w:val="yellow"/>
                </w:rPr>
                <w:t>in regard to</w:t>
              </w:r>
            </w:ins>
            <w:ins w:id="248" w:author="Jack Robins (13215391)" w:date="2021-06-24T13:55:00Z">
              <w:r w:rsidRPr="007B26BB">
                <w:rPr>
                  <w:color w:val="002060"/>
                  <w:szCs w:val="20"/>
                  <w:highlight w:val="yellow"/>
                  <w:rPrChange w:id="249" w:author="Jack Robins (13215391)" w:date="2021-06-24T13:55:00Z">
                    <w:rPr>
                      <w:color w:val="002060"/>
                      <w:szCs w:val="20"/>
                    </w:rPr>
                  </w:rPrChange>
                </w:rPr>
                <w:t xml:space="preserve"> what was entered.</w:t>
              </w:r>
            </w:ins>
          </w:p>
          <w:p w14:paraId="719D4315" w14:textId="49744F13" w:rsidR="007B3F8D" w:rsidDel="007B26BB" w:rsidRDefault="007B3F8D" w:rsidP="00522BE6">
            <w:pPr>
              <w:pStyle w:val="ListParagraph"/>
              <w:numPr>
                <w:ilvl w:val="0"/>
                <w:numId w:val="6"/>
              </w:numPr>
              <w:rPr>
                <w:del w:id="250" w:author="Jack Robins (13215391)" w:date="2021-06-24T13:55:00Z"/>
                <w:color w:val="002060"/>
                <w:szCs w:val="20"/>
              </w:rPr>
            </w:pPr>
            <w:r>
              <w:rPr>
                <w:color w:val="002060"/>
                <w:szCs w:val="20"/>
              </w:rPr>
              <w:t xml:space="preserve">Upload </w:t>
            </w:r>
            <w:r w:rsidR="00812D80">
              <w:rPr>
                <w:color w:val="002060"/>
                <w:szCs w:val="20"/>
              </w:rPr>
              <w:t xml:space="preserve">to Gordon online </w:t>
            </w:r>
            <w:r>
              <w:rPr>
                <w:color w:val="002060"/>
                <w:szCs w:val="20"/>
              </w:rPr>
              <w:t xml:space="preserve">your fully commented python source code , with </w:t>
            </w:r>
            <w:r w:rsidR="00EB69DC">
              <w:rPr>
                <w:color w:val="002060"/>
                <w:szCs w:val="20"/>
              </w:rPr>
              <w:t xml:space="preserve">your own </w:t>
            </w:r>
            <w:r>
              <w:rPr>
                <w:color w:val="002060"/>
                <w:szCs w:val="20"/>
              </w:rPr>
              <w:t xml:space="preserve">comments </w:t>
            </w:r>
            <w:r w:rsidR="00EB69DC">
              <w:rPr>
                <w:color w:val="002060"/>
                <w:szCs w:val="20"/>
              </w:rPr>
              <w:t xml:space="preserve">describing </w:t>
            </w:r>
            <w:r>
              <w:rPr>
                <w:color w:val="002060"/>
                <w:szCs w:val="20"/>
              </w:rPr>
              <w:t xml:space="preserve"> each modification you made – K9, P11, 3.3</w:t>
            </w:r>
          </w:p>
          <w:p w14:paraId="0E0A6838" w14:textId="77777777" w:rsidR="007B26BB" w:rsidRDefault="007B26BB" w:rsidP="007B26BB">
            <w:pPr>
              <w:pStyle w:val="ListParagraph"/>
              <w:numPr>
                <w:ilvl w:val="0"/>
                <w:numId w:val="6"/>
              </w:numPr>
              <w:rPr>
                <w:ins w:id="251" w:author="Jack Robins (13215391)" w:date="2021-06-24T13:55:00Z"/>
                <w:color w:val="002060"/>
                <w:szCs w:val="20"/>
              </w:rPr>
            </w:pPr>
          </w:p>
          <w:p w14:paraId="39236096" w14:textId="189F4530" w:rsidR="007B3F8D" w:rsidRPr="007B26BB" w:rsidRDefault="007B26BB">
            <w:pPr>
              <w:pStyle w:val="ListParagraph"/>
              <w:numPr>
                <w:ilvl w:val="1"/>
                <w:numId w:val="6"/>
              </w:numPr>
              <w:rPr>
                <w:color w:val="002060"/>
                <w:szCs w:val="20"/>
                <w:highlight w:val="yellow"/>
                <w:rPrChange w:id="252" w:author="Jack Robins (13215391)" w:date="2021-06-24T13:56:00Z">
                  <w:rPr/>
                </w:rPrChange>
              </w:rPr>
              <w:pPrChange w:id="253" w:author="Jack Robins (13215391)" w:date="2021-06-24T13:56:00Z">
                <w:pPr/>
              </w:pPrChange>
            </w:pPr>
            <w:ins w:id="254" w:author="Jack Robins (13215391)" w:date="2021-06-24T13:56:00Z">
              <w:r w:rsidRPr="0059749B">
                <w:rPr>
                  <w:color w:val="002060"/>
                  <w:szCs w:val="20"/>
                  <w:highlight w:val="yellow"/>
                </w:rPr>
                <w:t>Included in PythonAT</w:t>
              </w:r>
              <w:r>
                <w:rPr>
                  <w:color w:val="002060"/>
                  <w:szCs w:val="20"/>
                  <w:highlight w:val="yellow"/>
                </w:rPr>
                <w:t>2</w:t>
              </w:r>
              <w:r w:rsidRPr="0059749B">
                <w:rPr>
                  <w:color w:val="002060"/>
                  <w:szCs w:val="20"/>
                  <w:highlight w:val="yellow"/>
                </w:rPr>
                <w:t xml:space="preserve"> code.</w:t>
              </w:r>
            </w:ins>
          </w:p>
        </w:tc>
      </w:tr>
      <w:tr w:rsidR="001A481E" w:rsidRPr="002D6064" w14:paraId="4E6261E3" w14:textId="77777777" w:rsidTr="00EB28FD">
        <w:trPr>
          <w:gridAfter w:val="1"/>
          <w:wAfter w:w="31" w:type="dxa"/>
          <w:trHeight w:val="848"/>
          <w:jc w:val="center"/>
        </w:trPr>
        <w:tc>
          <w:tcPr>
            <w:tcW w:w="10454" w:type="dxa"/>
            <w:gridSpan w:val="31"/>
            <w:tcBorders>
              <w:top w:val="single" w:sz="4" w:space="0" w:color="5F6062" w:themeColor="accent3"/>
            </w:tcBorders>
            <w:shd w:val="clear" w:color="auto" w:fill="DFE6F1" w:themeFill="accent1" w:themeFillTint="33"/>
          </w:tcPr>
          <w:p w14:paraId="4C19A013" w14:textId="77777777" w:rsidR="001A481E" w:rsidRDefault="001A481E" w:rsidP="001A481E">
            <w:pPr>
              <w:pageBreakBefore/>
              <w:jc w:val="center"/>
              <w:rPr>
                <w:rFonts w:cs="Arial"/>
                <w:b/>
                <w:sz w:val="28"/>
                <w:szCs w:val="28"/>
              </w:rPr>
            </w:pPr>
            <w:r>
              <w:rPr>
                <w:rFonts w:cs="Arial"/>
                <w:b/>
                <w:sz w:val="28"/>
                <w:szCs w:val="28"/>
              </w:rPr>
              <w:lastRenderedPageBreak/>
              <w:t>Case Study/ Assignment Coversheet</w:t>
            </w:r>
          </w:p>
          <w:p w14:paraId="0E1ECB1A" w14:textId="77777777" w:rsidR="001A481E" w:rsidRPr="001A481E" w:rsidRDefault="001A481E" w:rsidP="001A481E">
            <w:pPr>
              <w:pageBreakBefore/>
              <w:jc w:val="center"/>
              <w:rPr>
                <w:rFonts w:cs="Arial"/>
                <w:b/>
                <w:sz w:val="28"/>
                <w:szCs w:val="28"/>
              </w:rPr>
            </w:pPr>
            <w:r w:rsidRPr="001A481E">
              <w:rPr>
                <w:rFonts w:cs="Arial"/>
                <w:b/>
                <w:sz w:val="28"/>
                <w:szCs w:val="28"/>
              </w:rPr>
              <w:t>Student Information</w:t>
            </w:r>
          </w:p>
        </w:tc>
      </w:tr>
      <w:tr w:rsidR="00F20746" w:rsidRPr="00221C57" w14:paraId="18175D77" w14:textId="77777777" w:rsidTr="00E77BC2">
        <w:trPr>
          <w:gridAfter w:val="1"/>
          <w:wAfter w:w="31" w:type="dxa"/>
          <w:trHeight w:val="567"/>
          <w:jc w:val="center"/>
        </w:trPr>
        <w:tc>
          <w:tcPr>
            <w:tcW w:w="2669"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F521935" w14:textId="77777777" w:rsidR="00F20746" w:rsidRPr="00221C57" w:rsidRDefault="00F20746" w:rsidP="00F20746">
            <w:pPr>
              <w:rPr>
                <w:rFonts w:cs="Arial"/>
                <w:b/>
                <w:sz w:val="22"/>
              </w:rPr>
            </w:pPr>
            <w:r w:rsidRPr="00221C57">
              <w:rPr>
                <w:rFonts w:cs="Arial"/>
                <w:b/>
                <w:sz w:val="22"/>
              </w:rPr>
              <w:t>Student’</w:t>
            </w:r>
            <w:r>
              <w:rPr>
                <w:rFonts w:cs="Arial"/>
                <w:b/>
                <w:sz w:val="22"/>
              </w:rPr>
              <w:t>s Name</w:t>
            </w:r>
          </w:p>
        </w:tc>
        <w:tc>
          <w:tcPr>
            <w:tcW w:w="3496"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7B9DD4A0" w14:textId="22AE4ADA" w:rsidR="00F20746" w:rsidRPr="00070BEF" w:rsidRDefault="006B2071" w:rsidP="00F20746">
            <w:pPr>
              <w:pStyle w:val="BodyText"/>
              <w:spacing w:before="0"/>
              <w:rPr>
                <w:rFonts w:cs="Arial"/>
                <w:color w:val="002060"/>
                <w:szCs w:val="22"/>
              </w:rPr>
            </w:pPr>
            <w:ins w:id="255" w:author="Jack Robins (13215391)" w:date="2021-06-24T13:26:00Z">
              <w:r>
                <w:rPr>
                  <w:rFonts w:cs="Arial"/>
                  <w:color w:val="002060"/>
                  <w:szCs w:val="22"/>
                </w:rPr>
                <w:t>Jack Robins</w:t>
              </w:r>
            </w:ins>
          </w:p>
        </w:tc>
        <w:tc>
          <w:tcPr>
            <w:tcW w:w="1797" w:type="dxa"/>
            <w:gridSpan w:val="5"/>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70F2FE2D" w14:textId="77777777" w:rsidR="00F20746" w:rsidRPr="00070BEF" w:rsidRDefault="00F20746" w:rsidP="00F20746">
            <w:pPr>
              <w:pStyle w:val="BodyText"/>
              <w:spacing w:before="0"/>
              <w:rPr>
                <w:rFonts w:cs="Arial"/>
                <w:color w:val="002060"/>
                <w:szCs w:val="22"/>
              </w:rPr>
            </w:pPr>
            <w:r w:rsidRPr="00221C57">
              <w:rPr>
                <w:rFonts w:cs="Arial"/>
                <w:b/>
              </w:rPr>
              <w:t>Student ID No.</w:t>
            </w:r>
          </w:p>
        </w:tc>
        <w:tc>
          <w:tcPr>
            <w:tcW w:w="308" w:type="dxa"/>
            <w:gridSpan w:val="2"/>
            <w:tcBorders>
              <w:top w:val="single" w:sz="4" w:space="0" w:color="5F6062" w:themeColor="accent3"/>
              <w:left w:val="single" w:sz="4" w:space="0" w:color="5F6062" w:themeColor="accent3"/>
              <w:bottom w:val="single" w:sz="4" w:space="0" w:color="5F6062" w:themeColor="accent3"/>
              <w:right w:val="single" w:sz="4" w:space="0" w:color="B0B1B3" w:themeColor="accent4"/>
            </w:tcBorders>
            <w:vAlign w:val="center"/>
          </w:tcPr>
          <w:p w14:paraId="350DEE86" w14:textId="67EFCFCB" w:rsidR="00F20746" w:rsidRPr="00070BEF" w:rsidRDefault="006B2071" w:rsidP="00F20746">
            <w:pPr>
              <w:pStyle w:val="BodyText"/>
              <w:spacing w:before="0"/>
              <w:rPr>
                <w:rFonts w:cs="Arial"/>
                <w:color w:val="002060"/>
                <w:szCs w:val="22"/>
              </w:rPr>
            </w:pPr>
            <w:ins w:id="256" w:author="Jack Robins (13215391)" w:date="2021-06-24T13:26:00Z">
              <w:r>
                <w:rPr>
                  <w:rFonts w:cs="Arial"/>
                  <w:color w:val="002060"/>
                  <w:szCs w:val="22"/>
                </w:rPr>
                <w:t>1</w:t>
              </w:r>
            </w:ins>
          </w:p>
        </w:tc>
        <w:tc>
          <w:tcPr>
            <w:tcW w:w="308" w:type="dxa"/>
            <w:gridSpan w:val="4"/>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72844CFD" w14:textId="07B04DD6" w:rsidR="00F20746" w:rsidRPr="00070BEF" w:rsidRDefault="006B2071" w:rsidP="00F20746">
            <w:pPr>
              <w:pStyle w:val="BodyText"/>
              <w:spacing w:before="0"/>
              <w:rPr>
                <w:rFonts w:cs="Arial"/>
                <w:color w:val="002060"/>
                <w:szCs w:val="22"/>
              </w:rPr>
            </w:pPr>
            <w:ins w:id="257" w:author="Jack Robins (13215391)" w:date="2021-06-24T13:26:00Z">
              <w:r>
                <w:rPr>
                  <w:rFonts w:cs="Arial"/>
                  <w:color w:val="002060"/>
                  <w:szCs w:val="22"/>
                </w:rPr>
                <w:t>3</w:t>
              </w:r>
            </w:ins>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588A7C98" w14:textId="51F07552" w:rsidR="00F20746" w:rsidRPr="00070BEF" w:rsidRDefault="006B2071" w:rsidP="00F20746">
            <w:pPr>
              <w:pStyle w:val="BodyText"/>
              <w:spacing w:before="0"/>
              <w:rPr>
                <w:rFonts w:cs="Arial"/>
                <w:color w:val="002060"/>
                <w:szCs w:val="22"/>
              </w:rPr>
            </w:pPr>
            <w:ins w:id="258" w:author="Jack Robins (13215391)" w:date="2021-06-24T13:26:00Z">
              <w:r>
                <w:rPr>
                  <w:rFonts w:cs="Arial"/>
                  <w:color w:val="002060"/>
                  <w:szCs w:val="22"/>
                </w:rPr>
                <w:t>2</w:t>
              </w:r>
            </w:ins>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53DAC8A1" w14:textId="0A5EC618" w:rsidR="00F20746" w:rsidRPr="00070BEF" w:rsidRDefault="006B2071" w:rsidP="00F20746">
            <w:pPr>
              <w:pStyle w:val="BodyText"/>
              <w:spacing w:before="0"/>
              <w:rPr>
                <w:rFonts w:cs="Arial"/>
                <w:color w:val="002060"/>
                <w:szCs w:val="22"/>
              </w:rPr>
            </w:pPr>
            <w:ins w:id="259" w:author="Jack Robins (13215391)" w:date="2021-06-24T13:27:00Z">
              <w:r>
                <w:rPr>
                  <w:rFonts w:cs="Arial"/>
                  <w:color w:val="002060"/>
                  <w:szCs w:val="22"/>
                </w:rPr>
                <w:t>1</w:t>
              </w:r>
            </w:ins>
          </w:p>
        </w:tc>
        <w:tc>
          <w:tcPr>
            <w:tcW w:w="312" w:type="dxa"/>
            <w:gridSpan w:val="4"/>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0B4FBA88" w14:textId="4042E847" w:rsidR="00F20746" w:rsidRPr="00070BEF" w:rsidRDefault="006B2071" w:rsidP="00F20746">
            <w:pPr>
              <w:pStyle w:val="BodyText"/>
              <w:spacing w:before="0"/>
              <w:rPr>
                <w:rFonts w:cs="Arial"/>
                <w:color w:val="002060"/>
                <w:szCs w:val="22"/>
              </w:rPr>
            </w:pPr>
            <w:ins w:id="260" w:author="Jack Robins (13215391)" w:date="2021-06-24T13:27:00Z">
              <w:r>
                <w:rPr>
                  <w:rFonts w:cs="Arial"/>
                  <w:color w:val="002060"/>
                  <w:szCs w:val="22"/>
                </w:rPr>
                <w:t>5</w:t>
              </w:r>
            </w:ins>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0CB3B86B" w14:textId="00E0DA73" w:rsidR="00F20746" w:rsidRPr="00070BEF" w:rsidRDefault="006B2071" w:rsidP="00F20746">
            <w:pPr>
              <w:pStyle w:val="BodyText"/>
              <w:spacing w:before="0"/>
              <w:rPr>
                <w:rFonts w:cs="Arial"/>
                <w:color w:val="002060"/>
                <w:szCs w:val="22"/>
              </w:rPr>
            </w:pPr>
            <w:ins w:id="261" w:author="Jack Robins (13215391)" w:date="2021-06-24T13:27:00Z">
              <w:r>
                <w:rPr>
                  <w:rFonts w:cs="Arial"/>
                  <w:color w:val="002060"/>
                  <w:szCs w:val="22"/>
                </w:rPr>
                <w:t>3</w:t>
              </w:r>
            </w:ins>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65B69F82" w14:textId="2A0A8F04" w:rsidR="00F20746" w:rsidRPr="00070BEF" w:rsidRDefault="006B2071" w:rsidP="00F20746">
            <w:pPr>
              <w:pStyle w:val="BodyText"/>
              <w:spacing w:before="0"/>
              <w:rPr>
                <w:rFonts w:cs="Arial"/>
                <w:color w:val="002060"/>
                <w:szCs w:val="22"/>
              </w:rPr>
            </w:pPr>
            <w:ins w:id="262" w:author="Jack Robins (13215391)" w:date="2021-06-24T13:27:00Z">
              <w:r>
                <w:rPr>
                  <w:rFonts w:cs="Arial"/>
                  <w:color w:val="002060"/>
                  <w:szCs w:val="22"/>
                </w:rPr>
                <w:t>9</w:t>
              </w:r>
            </w:ins>
          </w:p>
        </w:tc>
        <w:tc>
          <w:tcPr>
            <w:tcW w:w="332" w:type="dxa"/>
            <w:tcBorders>
              <w:top w:val="single" w:sz="4" w:space="0" w:color="5F6062" w:themeColor="accent3"/>
              <w:left w:val="single" w:sz="4" w:space="0" w:color="B0B1B3" w:themeColor="accent4"/>
              <w:bottom w:val="single" w:sz="4" w:space="0" w:color="5F6062" w:themeColor="accent3"/>
            </w:tcBorders>
            <w:vAlign w:val="center"/>
          </w:tcPr>
          <w:p w14:paraId="2A1238BC" w14:textId="3C8FAFB9" w:rsidR="00F20746" w:rsidRPr="00070BEF" w:rsidRDefault="006B2071" w:rsidP="00F20746">
            <w:pPr>
              <w:pStyle w:val="BodyText"/>
              <w:spacing w:before="0"/>
              <w:rPr>
                <w:rFonts w:cs="Arial"/>
                <w:color w:val="002060"/>
                <w:szCs w:val="22"/>
              </w:rPr>
            </w:pPr>
            <w:ins w:id="263" w:author="Jack Robins (13215391)" w:date="2021-06-24T13:27:00Z">
              <w:r>
                <w:rPr>
                  <w:rFonts w:cs="Arial"/>
                  <w:color w:val="002060"/>
                  <w:szCs w:val="22"/>
                </w:rPr>
                <w:t>1</w:t>
              </w:r>
            </w:ins>
          </w:p>
        </w:tc>
      </w:tr>
      <w:tr w:rsidR="004A3638" w:rsidRPr="00221C57" w14:paraId="2D579876" w14:textId="77777777" w:rsidTr="007E7D19">
        <w:trPr>
          <w:gridAfter w:val="1"/>
          <w:wAfter w:w="31" w:type="dxa"/>
          <w:trHeight w:val="567"/>
          <w:jc w:val="center"/>
        </w:trPr>
        <w:tc>
          <w:tcPr>
            <w:tcW w:w="2669"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5369578D" w14:textId="77777777" w:rsidR="004A3638" w:rsidRPr="00221C57" w:rsidRDefault="004A3638" w:rsidP="004A3638">
            <w:pPr>
              <w:spacing w:before="120"/>
              <w:rPr>
                <w:b/>
                <w:sz w:val="22"/>
              </w:rPr>
            </w:pPr>
            <w:r>
              <w:rPr>
                <w:b/>
                <w:sz w:val="22"/>
              </w:rPr>
              <w:t>Student Rights</w:t>
            </w:r>
          </w:p>
        </w:tc>
        <w:tc>
          <w:tcPr>
            <w:tcW w:w="7785" w:type="dxa"/>
            <w:gridSpan w:val="29"/>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B509458" w14:textId="77777777" w:rsidR="004A3638" w:rsidRPr="000E6782" w:rsidRDefault="004A3638" w:rsidP="004A3638">
            <w:pPr>
              <w:rPr>
                <w:color w:val="002060"/>
                <w:szCs w:val="20"/>
              </w:rPr>
            </w:pPr>
            <w:r w:rsidRPr="000E6782">
              <w:rPr>
                <w:color w:val="002060"/>
                <w:szCs w:val="20"/>
              </w:rPr>
              <w:t xml:space="preserve">If you have any questions about the assessment outcome you should firstly speak to your trainer. If this conversation does not resolve your concern, you can appeal the decision within ten working days of the date below by sending an email to    </w:t>
            </w:r>
            <w:r w:rsidRPr="000E6782">
              <w:rPr>
                <w:b/>
                <w:color w:val="002060"/>
                <w:szCs w:val="20"/>
              </w:rPr>
              <w:t>qualityassurance@gordontafe.edu.au</w:t>
            </w:r>
          </w:p>
        </w:tc>
      </w:tr>
      <w:tr w:rsidR="004A3638" w:rsidRPr="00221C57" w14:paraId="7B0BE845" w14:textId="77777777" w:rsidTr="00E77BC2">
        <w:trPr>
          <w:gridAfter w:val="1"/>
          <w:wAfter w:w="31" w:type="dxa"/>
          <w:trHeight w:val="567"/>
          <w:jc w:val="center"/>
        </w:trPr>
        <w:tc>
          <w:tcPr>
            <w:tcW w:w="2669"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480ABF4" w14:textId="77777777" w:rsidR="004A3638" w:rsidRDefault="004A3638" w:rsidP="004A3638">
            <w:pPr>
              <w:rPr>
                <w:rFonts w:cs="Arial"/>
                <w:b/>
                <w:sz w:val="22"/>
              </w:rPr>
            </w:pPr>
            <w:r>
              <w:rPr>
                <w:rFonts w:cs="Arial"/>
                <w:b/>
                <w:sz w:val="22"/>
              </w:rPr>
              <w:t>Student Declaration</w:t>
            </w:r>
          </w:p>
        </w:tc>
        <w:tc>
          <w:tcPr>
            <w:tcW w:w="7785" w:type="dxa"/>
            <w:gridSpan w:val="29"/>
            <w:tcBorders>
              <w:top w:val="single" w:sz="4" w:space="0" w:color="5F6062" w:themeColor="accent3"/>
              <w:left w:val="single" w:sz="4" w:space="0" w:color="5F6062" w:themeColor="accent3"/>
              <w:bottom w:val="single" w:sz="4" w:space="0" w:color="5F6062" w:themeColor="accent3"/>
            </w:tcBorders>
            <w:vAlign w:val="center"/>
          </w:tcPr>
          <w:p w14:paraId="27517540" w14:textId="77777777" w:rsidR="004A3638" w:rsidRPr="00E04866" w:rsidRDefault="004A3638" w:rsidP="004A3638">
            <w:pPr>
              <w:pStyle w:val="BodyText"/>
              <w:spacing w:before="0"/>
              <w:rPr>
                <w:color w:val="002060"/>
                <w:sz w:val="20"/>
              </w:rPr>
            </w:pPr>
            <w:r w:rsidRPr="00E04866">
              <w:rPr>
                <w:color w:val="002060"/>
                <w:sz w:val="20"/>
              </w:rPr>
              <w:t>I certify that the work completed and submitted for this assessment task is my own work and that where other people’s work or contribution is part of this assessment, it has been clearly identified in the assessment and that person’s role or source of the information has been acknowledged.</w:t>
            </w:r>
          </w:p>
        </w:tc>
      </w:tr>
      <w:tr w:rsidR="00A6317E" w:rsidRPr="00221C57" w14:paraId="66CE0BD4" w14:textId="77777777" w:rsidTr="00E77BC2">
        <w:trPr>
          <w:gridAfter w:val="1"/>
          <w:wAfter w:w="31" w:type="dxa"/>
          <w:trHeight w:val="567"/>
          <w:jc w:val="center"/>
        </w:trPr>
        <w:tc>
          <w:tcPr>
            <w:tcW w:w="2669"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2DA9EF9" w14:textId="77777777" w:rsidR="00E04866" w:rsidRPr="00221C57" w:rsidRDefault="00E04866" w:rsidP="007A68C1">
            <w:pPr>
              <w:rPr>
                <w:rFonts w:cs="Arial"/>
                <w:b/>
                <w:sz w:val="22"/>
              </w:rPr>
            </w:pPr>
            <w:r>
              <w:rPr>
                <w:rFonts w:cs="Arial"/>
                <w:b/>
                <w:sz w:val="22"/>
              </w:rPr>
              <w:t>Student’s Signature</w:t>
            </w:r>
          </w:p>
        </w:tc>
        <w:tc>
          <w:tcPr>
            <w:tcW w:w="3496"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68116C54" w14:textId="0EECB5BE" w:rsidR="00E04866" w:rsidRPr="00070BEF" w:rsidRDefault="006B2071" w:rsidP="007A68C1">
            <w:pPr>
              <w:pStyle w:val="BodyText"/>
              <w:spacing w:before="0"/>
              <w:rPr>
                <w:rFonts w:cs="Arial"/>
                <w:color w:val="002060"/>
                <w:szCs w:val="22"/>
              </w:rPr>
            </w:pPr>
            <w:ins w:id="264" w:author="Jack Robins (13215391)" w:date="2021-06-24T13:27:00Z">
              <w:r>
                <w:rPr>
                  <w:rFonts w:cs="Arial"/>
                  <w:color w:val="002060"/>
                  <w:szCs w:val="22"/>
                </w:rPr>
                <w:t>Jack Robins</w:t>
              </w:r>
            </w:ins>
          </w:p>
        </w:tc>
        <w:tc>
          <w:tcPr>
            <w:tcW w:w="1797" w:type="dxa"/>
            <w:gridSpan w:val="5"/>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7F75C35B" w14:textId="77777777" w:rsidR="00E04866" w:rsidRPr="00917F1D" w:rsidRDefault="00E04866" w:rsidP="007A68C1">
            <w:pPr>
              <w:pStyle w:val="BodyText"/>
              <w:spacing w:before="0"/>
              <w:rPr>
                <w:rFonts w:cs="Arial"/>
                <w:b/>
              </w:rPr>
            </w:pPr>
            <w:r w:rsidRPr="00917F1D">
              <w:rPr>
                <w:rFonts w:cs="Arial"/>
                <w:b/>
              </w:rPr>
              <w:t>Date</w:t>
            </w:r>
          </w:p>
        </w:tc>
        <w:tc>
          <w:tcPr>
            <w:tcW w:w="2492" w:type="dxa"/>
            <w:gridSpan w:val="17"/>
            <w:tcBorders>
              <w:top w:val="single" w:sz="4" w:space="0" w:color="5F6062" w:themeColor="accent3"/>
              <w:left w:val="single" w:sz="4" w:space="0" w:color="5F6062" w:themeColor="accent3"/>
              <w:bottom w:val="single" w:sz="4" w:space="0" w:color="5F6062" w:themeColor="accent3"/>
            </w:tcBorders>
            <w:vAlign w:val="center"/>
          </w:tcPr>
          <w:p w14:paraId="63D46907" w14:textId="43856ED1" w:rsidR="00E04866" w:rsidRPr="00070BEF" w:rsidRDefault="00AE778D" w:rsidP="007A68C1">
            <w:pPr>
              <w:pStyle w:val="BodyText"/>
              <w:spacing w:before="0"/>
              <w:rPr>
                <w:rFonts w:cs="Arial"/>
                <w:color w:val="002060"/>
                <w:szCs w:val="22"/>
              </w:rPr>
            </w:pPr>
            <w:ins w:id="265" w:author="Jack Robins (13215391)" w:date="2021-06-24T14:37:00Z">
              <w:r>
                <w:rPr>
                  <w:rFonts w:cs="Arial"/>
                  <w:color w:val="002060"/>
                  <w:szCs w:val="22"/>
                </w:rPr>
                <w:t>24/06/2021</w:t>
              </w:r>
            </w:ins>
          </w:p>
        </w:tc>
      </w:tr>
      <w:tr w:rsidR="00F20746" w:rsidRPr="00A6317E" w14:paraId="29C7522A" w14:textId="77777777" w:rsidTr="00E77BC2">
        <w:trPr>
          <w:gridAfter w:val="1"/>
          <w:wAfter w:w="31" w:type="dxa"/>
          <w:trHeight w:val="338"/>
          <w:jc w:val="center"/>
        </w:trPr>
        <w:tc>
          <w:tcPr>
            <w:tcW w:w="10454" w:type="dxa"/>
            <w:gridSpan w:val="31"/>
            <w:tcBorders>
              <w:top w:val="single" w:sz="4" w:space="0" w:color="5F6062" w:themeColor="accent3"/>
              <w:bottom w:val="single" w:sz="4" w:space="0" w:color="5F6062" w:themeColor="accent3"/>
            </w:tcBorders>
            <w:shd w:val="clear" w:color="auto" w:fill="DFE6F1" w:themeFill="accent1" w:themeFillTint="33"/>
          </w:tcPr>
          <w:p w14:paraId="09A8BF80" w14:textId="77777777" w:rsidR="00F20746" w:rsidRPr="00A6317E" w:rsidRDefault="004D6E59" w:rsidP="004D6E59">
            <w:pPr>
              <w:jc w:val="center"/>
              <w:rPr>
                <w:rFonts w:cs="Arial"/>
                <w:b/>
                <w:sz w:val="24"/>
                <w:szCs w:val="24"/>
              </w:rPr>
            </w:pPr>
            <w:r>
              <w:rPr>
                <w:rFonts w:cs="Arial"/>
                <w:b/>
                <w:sz w:val="24"/>
                <w:szCs w:val="24"/>
              </w:rPr>
              <w:t>Case Study/Assignment checklist (</w:t>
            </w:r>
            <w:r w:rsidR="00344BDA">
              <w:rPr>
                <w:rFonts w:cs="Arial"/>
                <w:b/>
                <w:sz w:val="24"/>
                <w:szCs w:val="24"/>
              </w:rPr>
              <w:t>Assessor Use Only</w:t>
            </w:r>
            <w:r>
              <w:rPr>
                <w:rFonts w:cs="Arial"/>
                <w:b/>
                <w:sz w:val="24"/>
                <w:szCs w:val="24"/>
              </w:rPr>
              <w:t>)</w:t>
            </w:r>
          </w:p>
        </w:tc>
      </w:tr>
      <w:tr w:rsidR="00A6317E" w:rsidRPr="00221C57" w14:paraId="2B7A082C" w14:textId="77777777" w:rsidTr="00E77BC2">
        <w:trPr>
          <w:jc w:val="center"/>
        </w:trPr>
        <w:tc>
          <w:tcPr>
            <w:tcW w:w="8513" w:type="dxa"/>
            <w:gridSpan w:val="19"/>
            <w:vMerge w:val="restart"/>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EA7E5BB" w14:textId="77777777" w:rsidR="00A6317E" w:rsidRDefault="00C83871" w:rsidP="0042548D">
            <w:pPr>
              <w:rPr>
                <w:rFonts w:cs="Arial"/>
                <w:b/>
                <w:sz w:val="22"/>
              </w:rPr>
            </w:pPr>
            <w:r>
              <w:rPr>
                <w:rFonts w:cs="Arial"/>
                <w:b/>
                <w:sz w:val="22"/>
              </w:rPr>
              <w:t>Performance and K</w:t>
            </w:r>
            <w:r w:rsidRPr="0031763E">
              <w:rPr>
                <w:rFonts w:cs="Arial"/>
                <w:b/>
                <w:sz w:val="22"/>
              </w:rPr>
              <w:t>nowledge to be addressed in this task</w:t>
            </w:r>
          </w:p>
        </w:tc>
        <w:tc>
          <w:tcPr>
            <w:tcW w:w="1972" w:type="dxa"/>
            <w:gridSpan w:val="13"/>
            <w:tcBorders>
              <w:top w:val="single" w:sz="4" w:space="0" w:color="5F6062" w:themeColor="accent3"/>
              <w:left w:val="single" w:sz="4" w:space="0" w:color="5F6062" w:themeColor="accent3"/>
              <w:bottom w:val="single" w:sz="4" w:space="0" w:color="5F6062" w:themeColor="accent3"/>
            </w:tcBorders>
            <w:vAlign w:val="center"/>
          </w:tcPr>
          <w:p w14:paraId="6A2513EB" w14:textId="77777777" w:rsidR="00A6317E" w:rsidRDefault="00A460D3" w:rsidP="00A6317E">
            <w:pPr>
              <w:spacing w:before="0" w:after="0"/>
              <w:jc w:val="center"/>
              <w:rPr>
                <w:rFonts w:cs="Arial"/>
                <w:b/>
                <w:sz w:val="22"/>
              </w:rPr>
            </w:pPr>
            <w:r>
              <w:rPr>
                <w:rFonts w:cs="Arial"/>
                <w:b/>
                <w:sz w:val="22"/>
              </w:rPr>
              <w:t>Satisfactory</w:t>
            </w:r>
          </w:p>
        </w:tc>
      </w:tr>
      <w:tr w:rsidR="00A6317E" w:rsidRPr="00221C57" w14:paraId="6758DE61" w14:textId="77777777" w:rsidTr="00E77BC2">
        <w:trPr>
          <w:jc w:val="center"/>
        </w:trPr>
        <w:tc>
          <w:tcPr>
            <w:tcW w:w="8513" w:type="dxa"/>
            <w:gridSpan w:val="19"/>
            <w:vMerge/>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39845BF" w14:textId="77777777" w:rsidR="00A6317E" w:rsidRDefault="00A6317E" w:rsidP="00A6317E">
            <w:pPr>
              <w:rPr>
                <w:rFonts w:cs="Arial"/>
                <w:b/>
                <w:sz w:val="22"/>
              </w:rPr>
            </w:pPr>
          </w:p>
        </w:tc>
        <w:tc>
          <w:tcPr>
            <w:tcW w:w="980" w:type="dxa"/>
            <w:gridSpan w:val="7"/>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03B867FD" w14:textId="77777777" w:rsidR="00A6317E" w:rsidRDefault="00A6317E" w:rsidP="00A6317E">
            <w:pPr>
              <w:spacing w:before="0" w:after="0"/>
              <w:jc w:val="center"/>
              <w:rPr>
                <w:rFonts w:cs="Arial"/>
                <w:b/>
                <w:sz w:val="22"/>
              </w:rPr>
            </w:pPr>
            <w:r>
              <w:rPr>
                <w:rFonts w:cs="Arial"/>
                <w:b/>
                <w:sz w:val="22"/>
              </w:rPr>
              <w:t>Yes</w:t>
            </w:r>
          </w:p>
        </w:tc>
        <w:tc>
          <w:tcPr>
            <w:tcW w:w="992" w:type="dxa"/>
            <w:gridSpan w:val="6"/>
            <w:tcBorders>
              <w:top w:val="single" w:sz="4" w:space="0" w:color="5F6062" w:themeColor="accent3"/>
              <w:left w:val="single" w:sz="4" w:space="0" w:color="BEBFC0" w:themeColor="accent3" w:themeTint="66"/>
              <w:bottom w:val="single" w:sz="4" w:space="0" w:color="5F6062" w:themeColor="accent3"/>
            </w:tcBorders>
            <w:vAlign w:val="center"/>
          </w:tcPr>
          <w:p w14:paraId="5479FFD8" w14:textId="77777777" w:rsidR="00A6317E" w:rsidRDefault="00A6317E" w:rsidP="00A6317E">
            <w:pPr>
              <w:spacing w:before="0" w:after="0"/>
              <w:jc w:val="center"/>
              <w:rPr>
                <w:rFonts w:cs="Arial"/>
                <w:b/>
                <w:sz w:val="22"/>
              </w:rPr>
            </w:pPr>
            <w:r>
              <w:rPr>
                <w:rFonts w:cs="Arial"/>
                <w:b/>
                <w:sz w:val="22"/>
              </w:rPr>
              <w:t>No</w:t>
            </w:r>
          </w:p>
        </w:tc>
      </w:tr>
      <w:tr w:rsidR="00290B49" w:rsidRPr="005A29F2" w14:paraId="02BFB84F"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7581211" w14:textId="77777777" w:rsidR="0090721A" w:rsidRPr="005A29F2" w:rsidRDefault="0090721A" w:rsidP="007A68C1">
            <w:pPr>
              <w:rPr>
                <w:rFonts w:cs="Arial"/>
                <w:sz w:val="22"/>
              </w:rPr>
            </w:pPr>
            <w:r>
              <w:rPr>
                <w:rFonts w:cs="Arial"/>
                <w:sz w:val="22"/>
              </w:rPr>
              <w:t>1.</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68BA066B" w14:textId="77777777" w:rsidR="0090721A" w:rsidRPr="005A29F2" w:rsidRDefault="00F42D66" w:rsidP="007A68C1">
            <w:pPr>
              <w:rPr>
                <w:rFonts w:cs="Arial"/>
                <w:sz w:val="22"/>
              </w:rPr>
            </w:pPr>
            <w:r w:rsidRPr="00F42D66">
              <w:rPr>
                <w:rFonts w:cs="Arial"/>
                <w:sz w:val="22"/>
              </w:rPr>
              <w:t>Developing test procedures</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3951475" w14:textId="77777777"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493EA153" w14:textId="77777777" w:rsidR="0090721A" w:rsidRPr="005A29F2" w:rsidRDefault="0090721A" w:rsidP="00A6317E">
            <w:pPr>
              <w:jc w:val="center"/>
              <w:rPr>
                <w:rFonts w:cs="Arial"/>
                <w:sz w:val="22"/>
              </w:rPr>
            </w:pPr>
          </w:p>
        </w:tc>
      </w:tr>
      <w:tr w:rsidR="00290B49" w:rsidRPr="005A29F2" w14:paraId="4DD378EC"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00E694C" w14:textId="77777777" w:rsidR="0090721A" w:rsidRPr="005A29F2" w:rsidRDefault="0090721A" w:rsidP="007A68C1">
            <w:pPr>
              <w:rPr>
                <w:rFonts w:cs="Arial"/>
                <w:sz w:val="22"/>
              </w:rPr>
            </w:pPr>
            <w:r>
              <w:rPr>
                <w:rFonts w:cs="Arial"/>
                <w:sz w:val="22"/>
              </w:rPr>
              <w:t>2.</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13EA3DBD" w14:textId="77777777" w:rsidR="0090721A" w:rsidRPr="005A29F2" w:rsidRDefault="00FF5F3B" w:rsidP="007A68C1">
            <w:pPr>
              <w:rPr>
                <w:rFonts w:cs="Arial"/>
                <w:sz w:val="22"/>
              </w:rPr>
            </w:pPr>
            <w:r>
              <w:rPr>
                <w:rFonts w:cs="Arial"/>
                <w:sz w:val="22"/>
              </w:rPr>
              <w:t>Testing and documenting modified OO code</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1C4F3DD3" w14:textId="77777777"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27038A0A" w14:textId="77777777" w:rsidR="0090721A" w:rsidRPr="005A29F2" w:rsidRDefault="0090721A" w:rsidP="00A6317E">
            <w:pPr>
              <w:jc w:val="center"/>
              <w:rPr>
                <w:rFonts w:cs="Arial"/>
                <w:sz w:val="22"/>
              </w:rPr>
            </w:pPr>
          </w:p>
        </w:tc>
      </w:tr>
      <w:tr w:rsidR="00290B49" w:rsidRPr="005A29F2" w14:paraId="407B3D35"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44D2E707" w14:textId="77777777" w:rsidR="0090721A" w:rsidRPr="005A29F2" w:rsidRDefault="0090721A" w:rsidP="007A68C1">
            <w:pPr>
              <w:rPr>
                <w:rFonts w:cs="Arial"/>
                <w:sz w:val="22"/>
              </w:rPr>
            </w:pPr>
            <w:r>
              <w:rPr>
                <w:rFonts w:cs="Arial"/>
                <w:sz w:val="22"/>
              </w:rPr>
              <w:t>3.</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69F5C398" w14:textId="77777777" w:rsidR="0090721A" w:rsidRPr="005A29F2" w:rsidRDefault="00FF5F3B" w:rsidP="007A68C1">
            <w:pPr>
              <w:rPr>
                <w:rFonts w:cs="Arial"/>
                <w:sz w:val="22"/>
              </w:rPr>
            </w:pPr>
            <w:r>
              <w:rPr>
                <w:rFonts w:cs="Arial"/>
                <w:sz w:val="22"/>
              </w:rPr>
              <w:t>Problem solving techniques – (debugging and rectifying faults in code)</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145D8613" w14:textId="77777777"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62ED30EF" w14:textId="77777777" w:rsidR="0090721A" w:rsidRPr="005A29F2" w:rsidRDefault="0090721A" w:rsidP="00A6317E">
            <w:pPr>
              <w:jc w:val="center"/>
              <w:rPr>
                <w:rFonts w:cs="Arial"/>
                <w:sz w:val="22"/>
              </w:rPr>
            </w:pPr>
          </w:p>
        </w:tc>
      </w:tr>
      <w:tr w:rsidR="00290B49" w:rsidRPr="005A29F2" w14:paraId="209AF842"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2E7E1CF" w14:textId="77777777" w:rsidR="0090721A" w:rsidRPr="005A29F2" w:rsidRDefault="0090721A" w:rsidP="007A68C1">
            <w:pPr>
              <w:rPr>
                <w:rFonts w:cs="Arial"/>
                <w:sz w:val="22"/>
              </w:rPr>
            </w:pPr>
            <w:r>
              <w:rPr>
                <w:rFonts w:cs="Arial"/>
                <w:sz w:val="22"/>
              </w:rPr>
              <w:t>4.</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24CEADF3" w14:textId="77777777" w:rsidR="0090721A" w:rsidRPr="005A29F2" w:rsidRDefault="00FF5F3B" w:rsidP="007A68C1">
            <w:pPr>
              <w:rPr>
                <w:rFonts w:cs="Arial"/>
                <w:sz w:val="22"/>
              </w:rPr>
            </w:pPr>
            <w:r>
              <w:rPr>
                <w:rFonts w:cs="Arial"/>
                <w:sz w:val="22"/>
              </w:rPr>
              <w:t>WHS</w:t>
            </w:r>
            <w:r w:rsidR="00F42D66">
              <w:rPr>
                <w:rFonts w:cs="Arial"/>
                <w:sz w:val="22"/>
              </w:rPr>
              <w:t xml:space="preserve">, risk </w:t>
            </w:r>
            <w:r>
              <w:rPr>
                <w:rFonts w:cs="Arial"/>
                <w:sz w:val="22"/>
              </w:rPr>
              <w:t xml:space="preserve"> and workplace procedures for coding</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27F3FE66" w14:textId="77777777"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56734E98" w14:textId="77777777" w:rsidR="0090721A" w:rsidRPr="005A29F2" w:rsidRDefault="0090721A" w:rsidP="00A6317E">
            <w:pPr>
              <w:jc w:val="center"/>
              <w:rPr>
                <w:rFonts w:cs="Arial"/>
                <w:sz w:val="22"/>
              </w:rPr>
            </w:pPr>
          </w:p>
        </w:tc>
      </w:tr>
      <w:tr w:rsidR="00290B49" w:rsidRPr="005A29F2" w14:paraId="0A1E4A4A"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432CA0D" w14:textId="77777777" w:rsidR="0090721A" w:rsidRPr="005A29F2" w:rsidRDefault="0090721A" w:rsidP="007A68C1">
            <w:pPr>
              <w:rPr>
                <w:rFonts w:cs="Arial"/>
                <w:sz w:val="22"/>
              </w:rPr>
            </w:pPr>
            <w:r>
              <w:rPr>
                <w:rFonts w:cs="Arial"/>
                <w:sz w:val="22"/>
              </w:rPr>
              <w:t>5.</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B7E38E7" w14:textId="77777777" w:rsidR="0090721A" w:rsidRPr="005A29F2" w:rsidRDefault="00F42D66" w:rsidP="007A68C1">
            <w:pPr>
              <w:rPr>
                <w:rFonts w:cs="Arial"/>
                <w:sz w:val="22"/>
              </w:rPr>
            </w:pPr>
            <w:r>
              <w:rPr>
                <w:rFonts w:cs="Arial"/>
                <w:sz w:val="22"/>
              </w:rPr>
              <w:t>Workplace documentation – (documented code changes)</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1459CA37" w14:textId="77777777"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53AF60B8" w14:textId="77777777" w:rsidR="0090721A" w:rsidRPr="005A29F2" w:rsidRDefault="0090721A" w:rsidP="00A6317E">
            <w:pPr>
              <w:jc w:val="center"/>
              <w:rPr>
                <w:rFonts w:cs="Arial"/>
                <w:sz w:val="22"/>
              </w:rPr>
            </w:pPr>
          </w:p>
        </w:tc>
      </w:tr>
      <w:tr w:rsidR="00712470" w:rsidRPr="005A29F2" w14:paraId="7CE31A02"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4714AB62" w14:textId="77777777" w:rsidR="00712470" w:rsidRDefault="00712470" w:rsidP="007A68C1">
            <w:pPr>
              <w:rPr>
                <w:rFonts w:cs="Arial"/>
                <w:sz w:val="22"/>
              </w:rPr>
            </w:pPr>
            <w:r>
              <w:rPr>
                <w:rFonts w:cs="Arial"/>
                <w:sz w:val="22"/>
              </w:rPr>
              <w:t xml:space="preserve">6. </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7EFFB8C5" w14:textId="77777777" w:rsidR="00712470" w:rsidRPr="005A29F2" w:rsidRDefault="00F42D66" w:rsidP="007A68C1">
            <w:pPr>
              <w:rPr>
                <w:rFonts w:cs="Arial"/>
                <w:sz w:val="22"/>
              </w:rPr>
            </w:pPr>
            <w:r>
              <w:rPr>
                <w:rFonts w:cs="Arial"/>
                <w:sz w:val="22"/>
              </w:rPr>
              <w:t>Identifying bugs in code</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3606C88" w14:textId="77777777" w:rsidR="00712470" w:rsidRPr="005A29F2" w:rsidRDefault="00712470"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153066C4" w14:textId="77777777" w:rsidR="00712470" w:rsidRPr="005A29F2" w:rsidRDefault="00712470" w:rsidP="00A6317E">
            <w:pPr>
              <w:jc w:val="center"/>
              <w:rPr>
                <w:rFonts w:cs="Arial"/>
                <w:sz w:val="22"/>
              </w:rPr>
            </w:pPr>
          </w:p>
        </w:tc>
      </w:tr>
      <w:tr w:rsidR="0090721A" w:rsidRPr="00A6317E" w14:paraId="04A0DB4D" w14:textId="77777777" w:rsidTr="00E77BC2">
        <w:trPr>
          <w:trHeight w:val="338"/>
          <w:jc w:val="center"/>
        </w:trPr>
        <w:tc>
          <w:tcPr>
            <w:tcW w:w="10485" w:type="dxa"/>
            <w:gridSpan w:val="32"/>
            <w:tcBorders>
              <w:top w:val="single" w:sz="4" w:space="0" w:color="5F6062" w:themeColor="accent3"/>
              <w:bottom w:val="single" w:sz="4" w:space="0" w:color="5F6062" w:themeColor="accent3"/>
            </w:tcBorders>
            <w:shd w:val="clear" w:color="auto" w:fill="DFE6F1" w:themeFill="accent1" w:themeFillTint="33"/>
          </w:tcPr>
          <w:p w14:paraId="2F69B065" w14:textId="77777777" w:rsidR="0090721A" w:rsidRPr="00A6317E" w:rsidRDefault="00AF5609" w:rsidP="007A68C1">
            <w:pPr>
              <w:jc w:val="center"/>
              <w:rPr>
                <w:rFonts w:cs="Arial"/>
                <w:b/>
                <w:sz w:val="24"/>
                <w:szCs w:val="24"/>
              </w:rPr>
            </w:pPr>
            <w:r>
              <w:rPr>
                <w:rFonts w:cs="Arial"/>
                <w:b/>
                <w:sz w:val="28"/>
                <w:szCs w:val="28"/>
              </w:rPr>
              <w:t>Assessment Outcome (Assessor use only)</w:t>
            </w:r>
          </w:p>
        </w:tc>
      </w:tr>
      <w:tr w:rsidR="00F20746" w:rsidRPr="00221C57" w14:paraId="149AB26F" w14:textId="77777777" w:rsidTr="00E77BC2">
        <w:trPr>
          <w:trHeight w:val="567"/>
          <w:jc w:val="center"/>
        </w:trPr>
        <w:tc>
          <w:tcPr>
            <w:tcW w:w="2680" w:type="dxa"/>
            <w:gridSpan w:val="3"/>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A09CCD3" w14:textId="77777777" w:rsidR="00F20746" w:rsidRDefault="00F20746" w:rsidP="00F20746">
            <w:pPr>
              <w:rPr>
                <w:rFonts w:cs="Arial"/>
                <w:b/>
                <w:sz w:val="22"/>
              </w:rPr>
            </w:pPr>
            <w:r>
              <w:rPr>
                <w:rFonts w:cs="Arial"/>
                <w:b/>
                <w:sz w:val="22"/>
              </w:rPr>
              <w:t>Attempt Number</w:t>
            </w:r>
          </w:p>
        </w:tc>
        <w:tc>
          <w:tcPr>
            <w:tcW w:w="2452"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550388CD" w14:textId="77777777" w:rsidR="00F20746" w:rsidRDefault="00033899" w:rsidP="00E04866">
            <w:pPr>
              <w:pStyle w:val="BodyText"/>
              <w:spacing w:before="0"/>
              <w:rPr>
                <w:color w:val="002060"/>
              </w:rPr>
            </w:pPr>
            <w:sdt>
              <w:sdtPr>
                <w:rPr>
                  <w:color w:val="002060"/>
                </w:rPr>
                <w:id w:val="-1870054902"/>
                <w14:checkbox>
                  <w14:checked w14:val="0"/>
                  <w14:checkedState w14:val="2612" w14:font="MS Gothic"/>
                  <w14:uncheckedState w14:val="2610" w14:font="MS Gothic"/>
                </w14:checkbox>
              </w:sdtPr>
              <w:sdtEndPr/>
              <w:sdtContent>
                <w:r w:rsidR="00F20746">
                  <w:rPr>
                    <w:rFonts w:ascii="MS Gothic" w:eastAsia="MS Gothic" w:hint="eastAsia"/>
                    <w:color w:val="002060"/>
                  </w:rPr>
                  <w:t>☐</w:t>
                </w:r>
              </w:sdtContent>
            </w:sdt>
            <w:r w:rsidR="00F20746">
              <w:rPr>
                <w:color w:val="002060"/>
              </w:rPr>
              <w:t xml:space="preserve">  First </w:t>
            </w:r>
            <w:r w:rsidR="00E04866">
              <w:rPr>
                <w:color w:val="002060"/>
              </w:rPr>
              <w:t>submission</w:t>
            </w:r>
          </w:p>
        </w:tc>
        <w:tc>
          <w:tcPr>
            <w:tcW w:w="2465" w:type="dxa"/>
            <w:gridSpan w:val="6"/>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03A40BA0" w14:textId="77777777" w:rsidR="00F20746" w:rsidRDefault="00033899" w:rsidP="00E04866">
            <w:pPr>
              <w:pStyle w:val="BodyText"/>
              <w:spacing w:before="0"/>
              <w:rPr>
                <w:color w:val="002060"/>
              </w:rPr>
            </w:pPr>
            <w:sdt>
              <w:sdtPr>
                <w:rPr>
                  <w:color w:val="002060"/>
                </w:rPr>
                <w:id w:val="-614904851"/>
                <w14:checkbox>
                  <w14:checked w14:val="0"/>
                  <w14:checkedState w14:val="2612" w14:font="MS Gothic"/>
                  <w14:uncheckedState w14:val="2610" w14:font="MS Gothic"/>
                </w14:checkbox>
              </w:sdtPr>
              <w:sdtEndPr/>
              <w:sdtContent>
                <w:r w:rsidR="00F20746">
                  <w:rPr>
                    <w:rFonts w:ascii="MS Gothic" w:eastAsia="MS Gothic" w:hAnsi="MS Gothic" w:hint="eastAsia"/>
                    <w:color w:val="002060"/>
                  </w:rPr>
                  <w:t>☐</w:t>
                </w:r>
              </w:sdtContent>
            </w:sdt>
            <w:r w:rsidR="00F20746">
              <w:rPr>
                <w:color w:val="002060"/>
              </w:rPr>
              <w:t xml:space="preserve">  </w:t>
            </w:r>
            <w:r w:rsidR="00E04866">
              <w:rPr>
                <w:color w:val="002060"/>
              </w:rPr>
              <w:t>Second submission</w:t>
            </w:r>
          </w:p>
        </w:tc>
        <w:tc>
          <w:tcPr>
            <w:tcW w:w="2888" w:type="dxa"/>
            <w:gridSpan w:val="19"/>
            <w:tcBorders>
              <w:top w:val="single" w:sz="4" w:space="0" w:color="5F6062" w:themeColor="accent3"/>
              <w:left w:val="single" w:sz="4" w:space="0" w:color="5F6062" w:themeColor="accent3"/>
              <w:bottom w:val="single" w:sz="4" w:space="0" w:color="5F6062" w:themeColor="accent3"/>
            </w:tcBorders>
            <w:vAlign w:val="center"/>
          </w:tcPr>
          <w:p w14:paraId="475EA2DC" w14:textId="77777777" w:rsidR="00F20746" w:rsidRDefault="00033899" w:rsidP="00E04866">
            <w:pPr>
              <w:pStyle w:val="BodyText"/>
              <w:spacing w:before="0"/>
              <w:rPr>
                <w:color w:val="002060"/>
              </w:rPr>
            </w:pPr>
            <w:sdt>
              <w:sdtPr>
                <w:rPr>
                  <w:color w:val="002060"/>
                </w:rPr>
                <w:id w:val="2716407"/>
                <w14:checkbox>
                  <w14:checked w14:val="0"/>
                  <w14:checkedState w14:val="2612" w14:font="MS Gothic"/>
                  <w14:uncheckedState w14:val="2610" w14:font="MS Gothic"/>
                </w14:checkbox>
              </w:sdtPr>
              <w:sdtEndPr/>
              <w:sdtContent>
                <w:r w:rsidR="00F20746">
                  <w:rPr>
                    <w:rFonts w:ascii="MS Gothic" w:eastAsia="MS Gothic" w:hint="eastAsia"/>
                    <w:color w:val="002060"/>
                  </w:rPr>
                  <w:t>☐</w:t>
                </w:r>
              </w:sdtContent>
            </w:sdt>
            <w:r w:rsidR="00F20746">
              <w:rPr>
                <w:color w:val="002060"/>
              </w:rPr>
              <w:t xml:space="preserve">  </w:t>
            </w:r>
            <w:r w:rsidR="00E04866">
              <w:rPr>
                <w:color w:val="002060"/>
              </w:rPr>
              <w:t>Late submission</w:t>
            </w:r>
          </w:p>
        </w:tc>
      </w:tr>
      <w:tr w:rsidR="00F20746" w:rsidRPr="00221C57" w14:paraId="6EA3D074" w14:textId="77777777" w:rsidTr="00013997">
        <w:trPr>
          <w:trHeight w:val="975"/>
          <w:jc w:val="center"/>
        </w:trPr>
        <w:tc>
          <w:tcPr>
            <w:tcW w:w="2680"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DBBFE01" w14:textId="77777777" w:rsidR="00F20746" w:rsidRDefault="00F20746" w:rsidP="00F20746">
            <w:pPr>
              <w:spacing w:before="120"/>
              <w:rPr>
                <w:b/>
                <w:sz w:val="22"/>
              </w:rPr>
            </w:pPr>
            <w:r>
              <w:rPr>
                <w:b/>
                <w:sz w:val="22"/>
              </w:rPr>
              <w:t>Reasonable adjustment applied</w:t>
            </w:r>
          </w:p>
        </w:tc>
        <w:tc>
          <w:tcPr>
            <w:tcW w:w="7805" w:type="dxa"/>
            <w:gridSpan w:val="29"/>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00C3041" w14:textId="77777777" w:rsidR="00F20746" w:rsidRPr="00070BEF" w:rsidRDefault="00033899" w:rsidP="00F20746">
            <w:pPr>
              <w:spacing w:before="20" w:after="20"/>
              <w:rPr>
                <w:color w:val="002060"/>
                <w:sz w:val="22"/>
              </w:rPr>
            </w:pPr>
            <w:sdt>
              <w:sdtPr>
                <w:rPr>
                  <w:color w:val="002060"/>
                  <w:sz w:val="22"/>
                </w:rPr>
                <w:id w:val="-1772391488"/>
                <w14:checkbox>
                  <w14:checked w14:val="0"/>
                  <w14:checkedState w14:val="2612" w14:font="MS Gothic"/>
                  <w14:uncheckedState w14:val="2610" w14:font="MS Gothic"/>
                </w14:checkbox>
              </w:sdtPr>
              <w:sdtEndPr/>
              <w:sdtContent>
                <w:r w:rsidR="00F20746" w:rsidRPr="000B0C36">
                  <w:rPr>
                    <w:rFonts w:ascii="MS Gothic" w:eastAsia="MS Gothic" w:hint="eastAsia"/>
                    <w:color w:val="002060"/>
                    <w:sz w:val="22"/>
                  </w:rPr>
                  <w:t>☐</w:t>
                </w:r>
              </w:sdtContent>
            </w:sdt>
            <w:r w:rsidR="00F20746" w:rsidRPr="000B0C36">
              <w:rPr>
                <w:color w:val="002060"/>
                <w:sz w:val="22"/>
              </w:rPr>
              <w:t xml:space="preserve">  </w:t>
            </w:r>
            <w:r w:rsidR="00F20746">
              <w:rPr>
                <w:color w:val="002060"/>
                <w:sz w:val="22"/>
              </w:rPr>
              <w:t>No</w:t>
            </w:r>
            <w:r w:rsidR="000B451B">
              <w:rPr>
                <w:color w:val="002060"/>
                <w:sz w:val="22"/>
              </w:rPr>
              <w:t>t required</w:t>
            </w:r>
            <w:r w:rsidR="00F20746">
              <w:rPr>
                <w:color w:val="002060"/>
                <w:sz w:val="22"/>
              </w:rPr>
              <w:t xml:space="preserve">      </w:t>
            </w:r>
            <w:r w:rsidR="00F20746">
              <w:rPr>
                <w:color w:val="002060"/>
                <w:sz w:val="22"/>
              </w:rPr>
              <w:br/>
            </w:r>
            <w:sdt>
              <w:sdtPr>
                <w:rPr>
                  <w:color w:val="002060"/>
                  <w:sz w:val="22"/>
                </w:rPr>
                <w:id w:val="-912232654"/>
                <w14:checkbox>
                  <w14:checked w14:val="0"/>
                  <w14:checkedState w14:val="2612" w14:font="MS Gothic"/>
                  <w14:uncheckedState w14:val="2610" w14:font="MS Gothic"/>
                </w14:checkbox>
              </w:sdtPr>
              <w:sdtEndPr/>
              <w:sdtContent>
                <w:r w:rsidR="00F20746" w:rsidRPr="000B0C36">
                  <w:rPr>
                    <w:rFonts w:ascii="MS Gothic" w:eastAsia="MS Gothic" w:hint="eastAsia"/>
                    <w:color w:val="002060"/>
                    <w:sz w:val="22"/>
                  </w:rPr>
                  <w:t>☐</w:t>
                </w:r>
              </w:sdtContent>
            </w:sdt>
            <w:r w:rsidR="00F20746" w:rsidRPr="000B0C36">
              <w:rPr>
                <w:color w:val="002060"/>
                <w:sz w:val="22"/>
              </w:rPr>
              <w:t xml:space="preserve">  </w:t>
            </w:r>
            <w:r w:rsidR="00F20746">
              <w:rPr>
                <w:color w:val="002060"/>
                <w:sz w:val="22"/>
              </w:rPr>
              <w:t>Yes (briefly describe)</w:t>
            </w:r>
          </w:p>
        </w:tc>
      </w:tr>
      <w:tr w:rsidR="00F20746" w:rsidRPr="00221C57" w14:paraId="3D30AB97" w14:textId="77777777" w:rsidTr="00E77BC2">
        <w:trPr>
          <w:trHeight w:val="567"/>
          <w:jc w:val="center"/>
        </w:trPr>
        <w:tc>
          <w:tcPr>
            <w:tcW w:w="2680" w:type="dxa"/>
            <w:gridSpan w:val="3"/>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D80DDBE" w14:textId="77777777" w:rsidR="00F20746" w:rsidRDefault="00F20746" w:rsidP="00F20746">
            <w:pPr>
              <w:rPr>
                <w:rFonts w:cs="Arial"/>
                <w:b/>
                <w:sz w:val="22"/>
              </w:rPr>
            </w:pPr>
            <w:r>
              <w:rPr>
                <w:b/>
                <w:sz w:val="22"/>
              </w:rPr>
              <w:t>Outcome</w:t>
            </w:r>
          </w:p>
        </w:tc>
        <w:tc>
          <w:tcPr>
            <w:tcW w:w="2452"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73C77CFD" w14:textId="77777777" w:rsidR="00F20746" w:rsidRDefault="00033899" w:rsidP="00F20746">
            <w:pPr>
              <w:pStyle w:val="BodyText"/>
              <w:spacing w:before="0"/>
              <w:rPr>
                <w:color w:val="002060"/>
              </w:rPr>
            </w:pPr>
            <w:sdt>
              <w:sdtPr>
                <w:rPr>
                  <w:color w:val="002060"/>
                </w:rPr>
                <w:id w:val="-1440684270"/>
                <w14:checkbox>
                  <w14:checked w14:val="0"/>
                  <w14:checkedState w14:val="2612" w14:font="MS Gothic"/>
                  <w14:uncheckedState w14:val="2610" w14:font="MS Gothic"/>
                </w14:checkbox>
              </w:sdtPr>
              <w:sdtEndPr/>
              <w:sdtContent>
                <w:r w:rsidR="00F20746">
                  <w:rPr>
                    <w:rFonts w:ascii="MS Gothic" w:eastAsia="MS Gothic" w:hint="eastAsia"/>
                    <w:color w:val="002060"/>
                  </w:rPr>
                  <w:t>☐</w:t>
                </w:r>
              </w:sdtContent>
            </w:sdt>
            <w:r w:rsidR="00F20746">
              <w:rPr>
                <w:color w:val="002060"/>
              </w:rPr>
              <w:t xml:space="preserve">  Satisfactory</w:t>
            </w:r>
          </w:p>
        </w:tc>
        <w:tc>
          <w:tcPr>
            <w:tcW w:w="5353" w:type="dxa"/>
            <w:gridSpan w:val="25"/>
            <w:tcBorders>
              <w:top w:val="single" w:sz="4" w:space="0" w:color="5F6062" w:themeColor="accent3"/>
              <w:left w:val="single" w:sz="4" w:space="0" w:color="5F6062" w:themeColor="accent3"/>
              <w:bottom w:val="single" w:sz="4" w:space="0" w:color="5F6062" w:themeColor="accent3"/>
            </w:tcBorders>
            <w:vAlign w:val="center"/>
          </w:tcPr>
          <w:p w14:paraId="4712F43D" w14:textId="77777777" w:rsidR="00F20746" w:rsidRDefault="00033899" w:rsidP="00F20746">
            <w:pPr>
              <w:pStyle w:val="BodyText"/>
              <w:spacing w:before="0"/>
              <w:rPr>
                <w:color w:val="002060"/>
              </w:rPr>
            </w:pPr>
            <w:sdt>
              <w:sdtPr>
                <w:rPr>
                  <w:color w:val="002060"/>
                </w:rPr>
                <w:id w:val="-41686928"/>
                <w14:checkbox>
                  <w14:checked w14:val="0"/>
                  <w14:checkedState w14:val="2612" w14:font="MS Gothic"/>
                  <w14:uncheckedState w14:val="2610" w14:font="MS Gothic"/>
                </w14:checkbox>
              </w:sdtPr>
              <w:sdtEndPr/>
              <w:sdtContent>
                <w:r w:rsidR="00F20746">
                  <w:rPr>
                    <w:rFonts w:ascii="MS Gothic" w:eastAsia="MS Gothic" w:hAnsi="MS Gothic" w:hint="eastAsia"/>
                    <w:color w:val="002060"/>
                  </w:rPr>
                  <w:t>☐</w:t>
                </w:r>
              </w:sdtContent>
            </w:sdt>
            <w:r w:rsidR="00F20746">
              <w:rPr>
                <w:color w:val="002060"/>
              </w:rPr>
              <w:t xml:space="preserve">  Unsatisfactory</w:t>
            </w:r>
          </w:p>
        </w:tc>
      </w:tr>
      <w:tr w:rsidR="00F20746" w:rsidRPr="00221C57" w14:paraId="32D87F8E" w14:textId="77777777" w:rsidTr="00415FCA">
        <w:trPr>
          <w:trHeight w:val="1603"/>
          <w:jc w:val="center"/>
        </w:trPr>
        <w:tc>
          <w:tcPr>
            <w:tcW w:w="2680"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F339B1F" w14:textId="77777777" w:rsidR="00F20746" w:rsidRPr="00221C57" w:rsidRDefault="00F20746" w:rsidP="00F20746">
            <w:pPr>
              <w:spacing w:before="120"/>
              <w:rPr>
                <w:b/>
                <w:sz w:val="22"/>
              </w:rPr>
            </w:pPr>
            <w:r>
              <w:rPr>
                <w:b/>
                <w:sz w:val="22"/>
              </w:rPr>
              <w:t>Feedback</w:t>
            </w:r>
          </w:p>
        </w:tc>
        <w:tc>
          <w:tcPr>
            <w:tcW w:w="7805" w:type="dxa"/>
            <w:gridSpan w:val="29"/>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49D2B0E1" w14:textId="77777777" w:rsidR="00F20746" w:rsidRPr="00070BEF" w:rsidRDefault="00F20746" w:rsidP="00F20746">
            <w:pPr>
              <w:spacing w:before="120"/>
              <w:rPr>
                <w:color w:val="002060"/>
                <w:sz w:val="22"/>
              </w:rPr>
            </w:pPr>
          </w:p>
        </w:tc>
      </w:tr>
      <w:tr w:rsidR="00F20746" w:rsidRPr="00221C57" w14:paraId="69083DC5" w14:textId="77777777" w:rsidTr="00E77BC2">
        <w:trPr>
          <w:trHeight w:val="567"/>
          <w:jc w:val="center"/>
        </w:trPr>
        <w:tc>
          <w:tcPr>
            <w:tcW w:w="2680"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36A23FEE" w14:textId="77777777" w:rsidR="00F20746" w:rsidRPr="00221C57" w:rsidRDefault="00586AA9" w:rsidP="00F20746">
            <w:pPr>
              <w:rPr>
                <w:b/>
                <w:sz w:val="22"/>
              </w:rPr>
            </w:pPr>
            <w:r>
              <w:rPr>
                <w:b/>
                <w:sz w:val="22"/>
              </w:rPr>
              <w:t>Assessor’s</w:t>
            </w:r>
            <w:r w:rsidR="00F20746">
              <w:rPr>
                <w:b/>
                <w:sz w:val="22"/>
              </w:rPr>
              <w:t xml:space="preserve"> Name</w:t>
            </w:r>
          </w:p>
        </w:tc>
        <w:tc>
          <w:tcPr>
            <w:tcW w:w="1872"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097B6308" w14:textId="77777777" w:rsidR="00F20746" w:rsidRPr="00070BEF" w:rsidRDefault="00F42D66" w:rsidP="00F20746">
            <w:pPr>
              <w:rPr>
                <w:color w:val="002060"/>
                <w:sz w:val="22"/>
              </w:rPr>
            </w:pPr>
            <w:r>
              <w:rPr>
                <w:color w:val="002060"/>
                <w:sz w:val="22"/>
              </w:rPr>
              <w:t>S.Gale</w:t>
            </w:r>
          </w:p>
        </w:tc>
        <w:tc>
          <w:tcPr>
            <w:tcW w:w="1883"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D92EE04" w14:textId="77777777" w:rsidR="00F20746" w:rsidRPr="008C00A2" w:rsidRDefault="00F20746" w:rsidP="00F20746">
            <w:pPr>
              <w:rPr>
                <w:b/>
                <w:sz w:val="22"/>
              </w:rPr>
            </w:pPr>
            <w:r w:rsidRPr="008C00A2">
              <w:rPr>
                <w:b/>
                <w:sz w:val="22"/>
              </w:rPr>
              <w:t>Signature</w:t>
            </w:r>
          </w:p>
        </w:tc>
        <w:tc>
          <w:tcPr>
            <w:tcW w:w="1882"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68C1ED90" w14:textId="77777777" w:rsidR="00F20746" w:rsidRPr="00070BEF" w:rsidRDefault="00F20746" w:rsidP="00F20746">
            <w:pPr>
              <w:rPr>
                <w:color w:val="002060"/>
                <w:sz w:val="22"/>
              </w:rPr>
            </w:pPr>
          </w:p>
        </w:tc>
        <w:tc>
          <w:tcPr>
            <w:tcW w:w="888"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72C38C8B" w14:textId="77777777" w:rsidR="00F20746" w:rsidRPr="00470F3D" w:rsidRDefault="00F20746" w:rsidP="00F20746">
            <w:pPr>
              <w:rPr>
                <w:b/>
                <w:sz w:val="22"/>
              </w:rPr>
            </w:pPr>
            <w:r w:rsidRPr="00470F3D">
              <w:rPr>
                <w:b/>
                <w:sz w:val="22"/>
              </w:rPr>
              <w:t>Date</w:t>
            </w:r>
          </w:p>
        </w:tc>
        <w:tc>
          <w:tcPr>
            <w:tcW w:w="1280" w:type="dxa"/>
            <w:gridSpan w:val="8"/>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2F3AB87" w14:textId="77777777" w:rsidR="00F20746" w:rsidRPr="00070BEF" w:rsidRDefault="00F20746" w:rsidP="00F20746">
            <w:pPr>
              <w:jc w:val="center"/>
              <w:rPr>
                <w:color w:val="002060"/>
                <w:sz w:val="22"/>
              </w:rPr>
            </w:pPr>
          </w:p>
        </w:tc>
      </w:tr>
    </w:tbl>
    <w:p w14:paraId="7C36A5B3" w14:textId="77777777" w:rsidR="009E0DEA" w:rsidRDefault="009E0DEA" w:rsidP="000D543C">
      <w:pPr>
        <w:pStyle w:val="NoSpacing"/>
        <w:tabs>
          <w:tab w:val="left" w:pos="2581"/>
        </w:tabs>
        <w:rPr>
          <w:sz w:val="12"/>
          <w:szCs w:val="12"/>
        </w:rPr>
      </w:pPr>
    </w:p>
    <w:p w14:paraId="577FBCE3" w14:textId="77777777" w:rsidR="00123A5C" w:rsidRDefault="00123A5C" w:rsidP="009112CE">
      <w:pPr>
        <w:pStyle w:val="NoSpacing"/>
        <w:tabs>
          <w:tab w:val="left" w:pos="1260"/>
        </w:tabs>
        <w:rPr>
          <w:sz w:val="12"/>
          <w:szCs w:val="12"/>
        </w:rPr>
      </w:pPr>
    </w:p>
    <w:p w14:paraId="5A7E29DA" w14:textId="77777777" w:rsidR="00460E93" w:rsidRPr="00404756" w:rsidRDefault="00460E93" w:rsidP="009112CE">
      <w:pPr>
        <w:pStyle w:val="NoSpacing"/>
        <w:tabs>
          <w:tab w:val="left" w:pos="1260"/>
        </w:tabs>
        <w:rPr>
          <w:sz w:val="12"/>
          <w:szCs w:val="12"/>
        </w:rPr>
      </w:pPr>
    </w:p>
    <w:sectPr w:rsidR="00460E93" w:rsidRPr="00404756" w:rsidSect="009B303E">
      <w:headerReference w:type="default" r:id="rId9"/>
      <w:footerReference w:type="default" r:id="rId10"/>
      <w:headerReference w:type="first" r:id="rId11"/>
      <w:footerReference w:type="first" r:id="rId12"/>
      <w:pgSz w:w="11906" w:h="16838" w:code="9"/>
      <w:pgMar w:top="2126" w:right="1134" w:bottom="709" w:left="1134" w:header="567"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42454" w14:textId="77777777" w:rsidR="00033899" w:rsidRDefault="00033899" w:rsidP="00855C9F">
      <w:r>
        <w:separator/>
      </w:r>
    </w:p>
  </w:endnote>
  <w:endnote w:type="continuationSeparator" w:id="0">
    <w:p w14:paraId="55C13A1E" w14:textId="77777777" w:rsidR="00033899" w:rsidRDefault="00033899" w:rsidP="008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1371033983"/>
        <w:docPartObj>
          <w:docPartGallery w:val="Page Numbers (Bottom of Page)"/>
          <w:docPartUnique/>
        </w:docPartObj>
      </w:sdtPr>
      <w:sdtEndPr>
        <w:rPr>
          <w:rFonts w:cs="Arial"/>
        </w:rPr>
      </w:sdtEndPr>
      <w:sdtContent>
        <w:tr w:rsidR="0019052B" w:rsidRPr="00501396" w14:paraId="6005CCB1" w14:textId="77777777" w:rsidTr="0014164E">
          <w:trPr>
            <w:trHeight w:val="283"/>
            <w:jc w:val="center"/>
          </w:trPr>
          <w:tc>
            <w:tcPr>
              <w:tcW w:w="9959" w:type="dxa"/>
              <w:vAlign w:val="center"/>
            </w:tcPr>
            <w:p w14:paraId="448E08F0" w14:textId="08DB6AE0" w:rsidR="0019052B" w:rsidRPr="00501396" w:rsidRDefault="0019052B" w:rsidP="0019052B">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696E83">
                <w:rPr>
                  <w:rFonts w:cs="Arial"/>
                  <w:noProof/>
                  <w:color w:val="5F6062" w:themeColor="accent3"/>
                  <w:sz w:val="16"/>
                  <w:szCs w:val="16"/>
                </w:rPr>
                <w:t>3</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AE778D">
                <w:rPr>
                  <w:rFonts w:cs="Arial"/>
                  <w:noProof/>
                  <w:color w:val="5F6062" w:themeColor="accent3"/>
                  <w:sz w:val="16"/>
                  <w:szCs w:val="16"/>
                </w:rPr>
                <w:t>5</w:t>
              </w:r>
              <w:r w:rsidRPr="00501396">
                <w:rPr>
                  <w:rFonts w:cs="Arial"/>
                  <w:color w:val="5F6062" w:themeColor="accent3"/>
                  <w:sz w:val="16"/>
                  <w:szCs w:val="16"/>
                </w:rPr>
                <w:fldChar w:fldCharType="end"/>
              </w:r>
            </w:p>
            <w:p w14:paraId="17F9AA45" w14:textId="77777777" w:rsidR="0019052B" w:rsidRPr="00501396" w:rsidRDefault="009B303E" w:rsidP="0019052B">
              <w:pPr>
                <w:pStyle w:val="Footer"/>
                <w:jc w:val="right"/>
                <w:rPr>
                  <w:rFonts w:cs="Arial"/>
                  <w:color w:val="5F6062" w:themeColor="accent3"/>
                  <w:sz w:val="16"/>
                  <w:szCs w:val="16"/>
                </w:rPr>
              </w:pPr>
              <w:r>
                <w:rPr>
                  <w:rFonts w:cs="Arial"/>
                  <w:color w:val="5F6062" w:themeColor="accent3"/>
                  <w:sz w:val="16"/>
                  <w:szCs w:val="16"/>
                </w:rPr>
                <w:t>Case Study / Assignment Assessment Task – TED TP 03.02b</w:t>
              </w:r>
            </w:p>
          </w:tc>
        </w:tr>
      </w:sdtContent>
    </w:sdt>
  </w:tbl>
  <w:p w14:paraId="598A81E8" w14:textId="77777777" w:rsidR="008156FF" w:rsidRPr="0019052B" w:rsidRDefault="008156FF" w:rsidP="001905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753196557"/>
        <w:docPartObj>
          <w:docPartGallery w:val="Page Numbers (Bottom of Page)"/>
          <w:docPartUnique/>
        </w:docPartObj>
      </w:sdtPr>
      <w:sdtEndPr>
        <w:rPr>
          <w:rFonts w:cs="Arial"/>
        </w:rPr>
      </w:sdtEndPr>
      <w:sdtContent>
        <w:tr w:rsidR="00057DF6" w:rsidRPr="00501396" w14:paraId="5E1AD2DC" w14:textId="77777777" w:rsidTr="0014164E">
          <w:trPr>
            <w:trHeight w:val="283"/>
            <w:jc w:val="center"/>
          </w:trPr>
          <w:tc>
            <w:tcPr>
              <w:tcW w:w="9959" w:type="dxa"/>
              <w:vAlign w:val="center"/>
            </w:tcPr>
            <w:p w14:paraId="58527B70" w14:textId="542EFF62" w:rsidR="00057DF6" w:rsidRPr="00501396" w:rsidRDefault="00057DF6" w:rsidP="00057DF6">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696E83">
                <w:rPr>
                  <w:rFonts w:cs="Arial"/>
                  <w:noProof/>
                  <w:color w:val="5F6062" w:themeColor="accent3"/>
                  <w:sz w:val="16"/>
                  <w:szCs w:val="16"/>
                </w:rPr>
                <w:t>1</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AE778D">
                <w:rPr>
                  <w:rFonts w:cs="Arial"/>
                  <w:noProof/>
                  <w:color w:val="5F6062" w:themeColor="accent3"/>
                  <w:sz w:val="16"/>
                  <w:szCs w:val="16"/>
                </w:rPr>
                <w:t>5</w:t>
              </w:r>
              <w:r w:rsidRPr="00501396">
                <w:rPr>
                  <w:rFonts w:cs="Arial"/>
                  <w:color w:val="5F6062" w:themeColor="accent3"/>
                  <w:sz w:val="16"/>
                  <w:szCs w:val="16"/>
                </w:rPr>
                <w:fldChar w:fldCharType="end"/>
              </w:r>
            </w:p>
            <w:p w14:paraId="6F56557F" w14:textId="77777777" w:rsidR="00057DF6" w:rsidRPr="00501396" w:rsidRDefault="00057DF6" w:rsidP="009B303E">
              <w:pPr>
                <w:pStyle w:val="Footer"/>
                <w:jc w:val="right"/>
                <w:rPr>
                  <w:rFonts w:cs="Arial"/>
                  <w:color w:val="5F6062" w:themeColor="accent3"/>
                  <w:sz w:val="16"/>
                  <w:szCs w:val="16"/>
                </w:rPr>
              </w:pPr>
              <w:r>
                <w:rPr>
                  <w:rFonts w:cs="Arial"/>
                  <w:color w:val="5F6062" w:themeColor="accent3"/>
                  <w:sz w:val="16"/>
                  <w:szCs w:val="16"/>
                </w:rPr>
                <w:t xml:space="preserve">Case Study / Assignment Assessment </w:t>
              </w:r>
              <w:r w:rsidR="009B303E">
                <w:rPr>
                  <w:rFonts w:cs="Arial"/>
                  <w:color w:val="5F6062" w:themeColor="accent3"/>
                  <w:sz w:val="16"/>
                  <w:szCs w:val="16"/>
                </w:rPr>
                <w:t>Task – TED TP 03.02b</w:t>
              </w:r>
            </w:p>
          </w:tc>
        </w:tr>
      </w:sdtContent>
    </w:sdt>
  </w:tbl>
  <w:p w14:paraId="46182726" w14:textId="77777777" w:rsidR="00A83843" w:rsidRDefault="00A83843" w:rsidP="0005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FAA66" w14:textId="77777777" w:rsidR="00033899" w:rsidRDefault="00033899" w:rsidP="00855C9F">
      <w:r>
        <w:separator/>
      </w:r>
    </w:p>
  </w:footnote>
  <w:footnote w:type="continuationSeparator" w:id="0">
    <w:p w14:paraId="23CD9D9C" w14:textId="77777777" w:rsidR="00033899" w:rsidRDefault="00033899" w:rsidP="0085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0"/>
      </w:rPr>
      <w:id w:val="12127981"/>
      <w:docPartObj>
        <w:docPartGallery w:val="Page Numbers (Bottom of Page)"/>
        <w:docPartUnique/>
      </w:docPartObj>
    </w:sdtPr>
    <w:sdtEndPr>
      <w:rPr>
        <w:rFonts w:cs="Arial"/>
        <w:b/>
      </w:rPr>
    </w:sdtEndPr>
    <w:sdtContent>
      <w:p w14:paraId="08AADEC7" w14:textId="700FBF5C" w:rsidR="007A68C1" w:rsidRDefault="00033899" w:rsidP="009C763F">
        <w:pPr>
          <w:pStyle w:val="Footer"/>
          <w:rPr>
            <w:szCs w:val="20"/>
          </w:rPr>
        </w:pPr>
        <w:sdt>
          <w:sdtPr>
            <w:rPr>
              <w:szCs w:val="20"/>
            </w:rPr>
            <w:alias w:val="Subject"/>
            <w:tag w:val=""/>
            <w:id w:val="-578979166"/>
            <w:placeholder>
              <w:docPart w:val="BCEF920DD6504C04857EB7765901A675"/>
            </w:placeholder>
            <w:dataBinding w:prefixMappings="xmlns:ns0='http://purl.org/dc/elements/1.1/' xmlns:ns1='http://schemas.openxmlformats.org/package/2006/metadata/core-properties' " w:xpath="/ns1:coreProperties[1]/ns0:subject[1]" w:storeItemID="{6C3C8BC8-F283-45AE-878A-BAB7291924A1}"/>
            <w:text/>
          </w:sdtPr>
          <w:sdtEndPr/>
          <w:sdtContent>
            <w:r w:rsidR="00E7337E">
              <w:rPr>
                <w:szCs w:val="20"/>
              </w:rPr>
              <w:t>AT3 Documentation of code, testing and debugging for AT1 and AT2</w:t>
            </w:r>
          </w:sdtContent>
        </w:sdt>
        <w:r w:rsidR="007A68C1">
          <w:rPr>
            <w:szCs w:val="20"/>
          </w:rPr>
          <w:t xml:space="preserve"> </w:t>
        </w:r>
      </w:p>
      <w:p w14:paraId="1E311DE9" w14:textId="09105F27" w:rsidR="007A68C1" w:rsidRPr="00BF1DFB" w:rsidRDefault="00033899" w:rsidP="009C763F">
        <w:pPr>
          <w:pStyle w:val="Footer"/>
          <w:rPr>
            <w:b/>
            <w:szCs w:val="20"/>
          </w:rPr>
        </w:pPr>
        <w:sdt>
          <w:sdtPr>
            <w:rPr>
              <w:b/>
              <w:szCs w:val="20"/>
            </w:rPr>
            <w:alias w:val="Title"/>
            <w:tag w:val=""/>
            <w:id w:val="-103969173"/>
            <w:placeholder>
              <w:docPart w:val="06B2DD4BA50346579E0ABEDAC28EE978"/>
            </w:placeholder>
            <w:dataBinding w:prefixMappings="xmlns:ns0='http://purl.org/dc/elements/1.1/' xmlns:ns1='http://schemas.openxmlformats.org/package/2006/metadata/core-properties' " w:xpath="/ns1:coreProperties[1]/ns0:title[1]" w:storeItemID="{6C3C8BC8-F283-45AE-878A-BAB7291924A1}"/>
            <w:text/>
          </w:sdtPr>
          <w:sdtEndPr/>
          <w:sdtContent>
            <w:r w:rsidR="005C3849">
              <w:rPr>
                <w:b/>
                <w:szCs w:val="20"/>
              </w:rPr>
              <w:t>UEENEED103A Evaluate and modify object oriented code programs</w:t>
            </w:r>
          </w:sdtContent>
        </w:sdt>
        <w:r w:rsidR="007A68C1">
          <w:rPr>
            <w:b/>
            <w:szCs w:val="20"/>
          </w:rPr>
          <w:t xml:space="preserve">  </w:t>
        </w:r>
        <w:sdt>
          <w:sdtPr>
            <w:rPr>
              <w:b/>
              <w:szCs w:val="20"/>
            </w:rPr>
            <w:alias w:val="Keywords"/>
            <w:tag w:val=""/>
            <w:id w:val="150422814"/>
            <w:placeholder>
              <w:docPart w:val="337E7DF0A29D4E8E983825761B214B33"/>
            </w:placeholder>
            <w:dataBinding w:prefixMappings="xmlns:ns0='http://purl.org/dc/elements/1.1/' xmlns:ns1='http://schemas.openxmlformats.org/package/2006/metadata/core-properties' " w:xpath="/ns1:coreProperties[1]/ns1:keywords[1]" w:storeItemID="{6C3C8BC8-F283-45AE-878A-BAB7291924A1}"/>
            <w:text/>
          </w:sdtPr>
          <w:sdtEndPr/>
          <w:sdtContent>
            <w:r w:rsidR="009C168A">
              <w:rPr>
                <w:b/>
                <w:szCs w:val="20"/>
              </w:rPr>
              <w:t>NA</w:t>
            </w:r>
          </w:sdtContent>
        </w:sdt>
        <w:r w:rsidR="007A68C1">
          <w:rPr>
            <w:b/>
            <w:szCs w:val="20"/>
          </w:rPr>
          <w:t xml:space="preserve">  </w:t>
        </w:r>
        <w:sdt>
          <w:sdtPr>
            <w:rPr>
              <w:b/>
              <w:szCs w:val="20"/>
            </w:rPr>
            <w:alias w:val="Status"/>
            <w:tag w:val=""/>
            <w:id w:val="-560869741"/>
            <w:placeholder>
              <w:docPart w:val="78E897DEEE6040578BCBAF1E925E4BC4"/>
            </w:placeholder>
            <w:dataBinding w:prefixMappings="xmlns:ns0='http://purl.org/dc/elements/1.1/' xmlns:ns1='http://schemas.openxmlformats.org/package/2006/metadata/core-properties' " w:xpath="/ns1:coreProperties[1]/ns1:contentStatus[1]" w:storeItemID="{6C3C8BC8-F283-45AE-878A-BAB7291924A1}"/>
            <w:text/>
          </w:sdtPr>
          <w:sdtEndPr/>
          <w:sdtContent>
            <w:r w:rsidR="009C168A">
              <w:rPr>
                <w:b/>
                <w:szCs w:val="20"/>
              </w:rPr>
              <w:t>NA</w:t>
            </w:r>
          </w:sdtContent>
        </w:sdt>
      </w:p>
      <w:p w14:paraId="5D552E29" w14:textId="541F220D" w:rsidR="007A68C1" w:rsidRDefault="00033899" w:rsidP="009C763F">
        <w:sdt>
          <w:sdtPr>
            <w:rPr>
              <w:szCs w:val="20"/>
            </w:rPr>
            <w:alias w:val="Category"/>
            <w:tag w:val=""/>
            <w:id w:val="1248066816"/>
            <w:placeholder>
              <w:docPart w:val="787747C704C8460F9B62EE127EAA0849"/>
            </w:placeholder>
            <w:dataBinding w:prefixMappings="xmlns:ns0='http://purl.org/dc/elements/1.1/' xmlns:ns1='http://schemas.openxmlformats.org/package/2006/metadata/core-properties' " w:xpath="/ns1:coreProperties[1]/ns1:category[1]" w:storeItemID="{6C3C8BC8-F283-45AE-878A-BAB7291924A1}"/>
            <w:text/>
          </w:sdtPr>
          <w:sdtEndPr/>
          <w:sdtContent>
            <w:r w:rsidR="005C3849">
              <w:rPr>
                <w:szCs w:val="20"/>
              </w:rPr>
              <w:t>UEE60411 Advanced Diploma of Computer Systems Engineering</w:t>
            </w:r>
          </w:sdtContent>
        </w:sdt>
        <w:r w:rsidR="007A68C1">
          <w:rPr>
            <w:szCs w:val="20"/>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13" w:type="dxa"/>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1"/>
      <w:gridCol w:w="4432"/>
    </w:tblGrid>
    <w:tr w:rsidR="007A68C1" w:rsidRPr="001867F5" w14:paraId="6736EB80" w14:textId="77777777" w:rsidTr="007A68C1">
      <w:tc>
        <w:tcPr>
          <w:tcW w:w="6081" w:type="dxa"/>
          <w:vAlign w:val="bottom"/>
        </w:tcPr>
        <w:p w14:paraId="5F4072B8" w14:textId="77777777" w:rsidR="007A68C1" w:rsidRPr="004846FA" w:rsidRDefault="007A68C1" w:rsidP="009A65C4">
          <w:pPr>
            <w:pStyle w:val="Header"/>
            <w:rPr>
              <w:b/>
              <w:sz w:val="48"/>
              <w:szCs w:val="48"/>
            </w:rPr>
          </w:pPr>
          <w:r>
            <w:rPr>
              <w:b/>
              <w:sz w:val="48"/>
              <w:szCs w:val="48"/>
            </w:rPr>
            <w:t>Case Study / Assignment Assessment Task</w:t>
          </w:r>
        </w:p>
      </w:tc>
      <w:tc>
        <w:tcPr>
          <w:tcW w:w="4432" w:type="dxa"/>
        </w:tcPr>
        <w:p w14:paraId="467DE7EB" w14:textId="77777777" w:rsidR="007A68C1" w:rsidRPr="001867F5" w:rsidRDefault="007A68C1" w:rsidP="009A65C4">
          <w:pPr>
            <w:pStyle w:val="Header"/>
            <w:jc w:val="right"/>
            <w:rPr>
              <w:sz w:val="36"/>
              <w:szCs w:val="36"/>
            </w:rPr>
          </w:pPr>
          <w:r w:rsidRPr="001867F5">
            <w:rPr>
              <w:rFonts w:ascii="Segoe UI" w:hAnsi="Segoe UI" w:cs="Segoe UI"/>
              <w:noProof/>
              <w:color w:val="6384BD"/>
              <w:sz w:val="36"/>
              <w:szCs w:val="36"/>
              <w:lang w:eastAsia="en-AU"/>
            </w:rPr>
            <w:drawing>
              <wp:inline distT="0" distB="0" distL="0" distR="0" wp14:anchorId="090B45E1" wp14:editId="10846F08">
                <wp:extent cx="2677270" cy="671695"/>
                <wp:effectExtent l="0" t="0" r="0" b="0"/>
                <wp:docPr id="7" name="Picture 7" descr="https://gordonstaff.gordontafe.edu.au/Marketing/PublishingImages/The%20Gordon%20Master%20Brand%20RGB%20heavier%20stroke.jpg">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rdonstaff.gordontafe.edu.au/Marketing/PublishingImages/The%20Gordon%20Master%20Brand%20RGB%20heavier%20stroke.jpg">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95020" cy="676148"/>
                        </a:xfrm>
                        <a:prstGeom prst="rect">
                          <a:avLst/>
                        </a:prstGeom>
                        <a:noFill/>
                        <a:ln>
                          <a:noFill/>
                        </a:ln>
                      </pic:spPr>
                    </pic:pic>
                  </a:graphicData>
                </a:graphic>
              </wp:inline>
            </w:drawing>
          </w:r>
        </w:p>
      </w:tc>
    </w:tr>
  </w:tbl>
  <w:p w14:paraId="40F57221" w14:textId="77777777" w:rsidR="007A68C1" w:rsidRPr="00E74580" w:rsidRDefault="007A68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3FC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numFmt w:val="bullet"/>
      <w:lvlText w:val=""/>
      <w:lvlJc w:val="left"/>
      <w:pPr>
        <w:ind w:left="704" w:hanging="358"/>
      </w:pPr>
      <w:rPr>
        <w:rFonts w:ascii="Symbol" w:hAnsi="Symbol" w:cs="Symbol"/>
        <w:b w:val="0"/>
        <w:bCs w:val="0"/>
        <w:sz w:val="24"/>
        <w:szCs w:val="24"/>
      </w:rPr>
    </w:lvl>
    <w:lvl w:ilvl="1">
      <w:numFmt w:val="bullet"/>
      <w:lvlText w:val=""/>
      <w:lvlJc w:val="left"/>
      <w:pPr>
        <w:ind w:left="1024" w:hanging="358"/>
      </w:pPr>
      <w:rPr>
        <w:rFonts w:ascii="Symbol" w:hAnsi="Symbol" w:cs="Symbol"/>
        <w:b w:val="0"/>
        <w:bCs w:val="0"/>
        <w:sz w:val="24"/>
        <w:szCs w:val="24"/>
      </w:rPr>
    </w:lvl>
    <w:lvl w:ilvl="2">
      <w:numFmt w:val="bullet"/>
      <w:lvlText w:val=""/>
      <w:lvlJc w:val="left"/>
      <w:pPr>
        <w:ind w:left="1307" w:hanging="358"/>
      </w:pPr>
      <w:rPr>
        <w:rFonts w:ascii="Symbol" w:hAnsi="Symbol" w:cs="Symbol"/>
        <w:b w:val="0"/>
        <w:bCs w:val="0"/>
        <w:sz w:val="24"/>
        <w:szCs w:val="24"/>
      </w:rPr>
    </w:lvl>
    <w:lvl w:ilvl="3">
      <w:numFmt w:val="bullet"/>
      <w:lvlText w:val="•"/>
      <w:lvlJc w:val="left"/>
      <w:pPr>
        <w:ind w:left="1706" w:hanging="358"/>
      </w:pPr>
    </w:lvl>
    <w:lvl w:ilvl="4">
      <w:numFmt w:val="bullet"/>
      <w:lvlText w:val="•"/>
      <w:lvlJc w:val="left"/>
      <w:pPr>
        <w:ind w:left="2105" w:hanging="358"/>
      </w:pPr>
    </w:lvl>
    <w:lvl w:ilvl="5">
      <w:numFmt w:val="bullet"/>
      <w:lvlText w:val="•"/>
      <w:lvlJc w:val="left"/>
      <w:pPr>
        <w:ind w:left="2504" w:hanging="358"/>
      </w:pPr>
    </w:lvl>
    <w:lvl w:ilvl="6">
      <w:numFmt w:val="bullet"/>
      <w:lvlText w:val="•"/>
      <w:lvlJc w:val="left"/>
      <w:pPr>
        <w:ind w:left="2902" w:hanging="358"/>
      </w:pPr>
    </w:lvl>
    <w:lvl w:ilvl="7">
      <w:numFmt w:val="bullet"/>
      <w:lvlText w:val="•"/>
      <w:lvlJc w:val="left"/>
      <w:pPr>
        <w:ind w:left="3301" w:hanging="358"/>
      </w:pPr>
    </w:lvl>
    <w:lvl w:ilvl="8">
      <w:numFmt w:val="bullet"/>
      <w:lvlText w:val="•"/>
      <w:lvlJc w:val="left"/>
      <w:pPr>
        <w:ind w:left="3700" w:hanging="358"/>
      </w:pPr>
    </w:lvl>
  </w:abstractNum>
  <w:abstractNum w:abstractNumId="2" w15:restartNumberingAfterBreak="0">
    <w:nsid w:val="0B6E22CE"/>
    <w:multiLevelType w:val="hybridMultilevel"/>
    <w:tmpl w:val="DE98F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AA78DD"/>
    <w:multiLevelType w:val="hybridMultilevel"/>
    <w:tmpl w:val="00949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C338EA"/>
    <w:multiLevelType w:val="hybridMultilevel"/>
    <w:tmpl w:val="DB7EFA76"/>
    <w:lvl w:ilvl="0" w:tplc="0A06EE52">
      <w:start w:val="1"/>
      <w:numFmt w:val="decimal"/>
      <w:pStyle w:val="Heading221"/>
      <w:lvlText w:val="2.%1"/>
      <w:lvlJc w:val="left"/>
      <w:pPr>
        <w:ind w:left="720" w:hanging="360"/>
      </w:pPr>
      <w:rPr>
        <w:rFonts w:hint="default"/>
        <w:color w:val="5F6062" w:themeColor="accent3"/>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6B3AF3"/>
    <w:multiLevelType w:val="hybridMultilevel"/>
    <w:tmpl w:val="948ADEB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B">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D3C6EA6"/>
    <w:multiLevelType w:val="hybridMultilevel"/>
    <w:tmpl w:val="18E0CB3A"/>
    <w:lvl w:ilvl="0" w:tplc="1BB2C6E0">
      <w:start w:val="1"/>
      <w:numFmt w:val="decimal"/>
      <w:lvlText w:val="%1."/>
      <w:lvlJc w:val="left"/>
      <w:pPr>
        <w:ind w:left="720" w:hanging="360"/>
      </w:pPr>
      <w:rPr>
        <w:rFonts w:hint="default"/>
        <w:color w:val="606F25" w:themeColor="accent2" w:themeShade="8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F6525E"/>
    <w:multiLevelType w:val="hybridMultilevel"/>
    <w:tmpl w:val="18E0CB3A"/>
    <w:lvl w:ilvl="0" w:tplc="1BB2C6E0">
      <w:start w:val="1"/>
      <w:numFmt w:val="decimal"/>
      <w:lvlText w:val="%1."/>
      <w:lvlJc w:val="left"/>
      <w:pPr>
        <w:ind w:left="720" w:hanging="360"/>
      </w:pPr>
      <w:rPr>
        <w:rFonts w:hint="default"/>
        <w:color w:val="606F25" w:themeColor="accent2"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09921E6"/>
    <w:multiLevelType w:val="hybridMultilevel"/>
    <w:tmpl w:val="5DE6DE50"/>
    <w:lvl w:ilvl="0" w:tplc="81B8E5FA">
      <w:numFmt w:val="bullet"/>
      <w:lvlText w:val="-"/>
      <w:lvlJc w:val="left"/>
      <w:pPr>
        <w:ind w:left="420" w:hanging="360"/>
      </w:pPr>
      <w:rPr>
        <w:rFonts w:ascii="Arial" w:eastAsiaTheme="minorHAnsi" w:hAnsi="Arial" w:cs="Arial" w:hint="default"/>
        <w:b w:val="0"/>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9" w15:restartNumberingAfterBreak="0">
    <w:nsid w:val="64B54E0B"/>
    <w:multiLevelType w:val="hybridMultilevel"/>
    <w:tmpl w:val="64EE5E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8"/>
  </w:num>
  <w:num w:numId="6">
    <w:abstractNumId w:val="6"/>
  </w:num>
  <w:num w:numId="7">
    <w:abstractNumId w:val="7"/>
  </w:num>
  <w:num w:numId="8">
    <w:abstractNumId w:val="1"/>
  </w:num>
  <w:num w:numId="9">
    <w:abstractNumId w:val="2"/>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Robins (13215391)">
    <w15:presenceInfo w15:providerId="None" w15:userId="Jack Robins (132153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7E"/>
    <w:rsid w:val="0001237D"/>
    <w:rsid w:val="00013997"/>
    <w:rsid w:val="000149D2"/>
    <w:rsid w:val="000175BD"/>
    <w:rsid w:val="00033899"/>
    <w:rsid w:val="00043481"/>
    <w:rsid w:val="00043888"/>
    <w:rsid w:val="00045E7D"/>
    <w:rsid w:val="00050660"/>
    <w:rsid w:val="00053395"/>
    <w:rsid w:val="00057DF6"/>
    <w:rsid w:val="00070BEF"/>
    <w:rsid w:val="00077B1A"/>
    <w:rsid w:val="00084F95"/>
    <w:rsid w:val="000A17D7"/>
    <w:rsid w:val="000B0CB1"/>
    <w:rsid w:val="000B451B"/>
    <w:rsid w:val="000B7BCE"/>
    <w:rsid w:val="000C3441"/>
    <w:rsid w:val="000D4870"/>
    <w:rsid w:val="000D543C"/>
    <w:rsid w:val="000D7646"/>
    <w:rsid w:val="000E6782"/>
    <w:rsid w:val="000F0EAC"/>
    <w:rsid w:val="00104513"/>
    <w:rsid w:val="00123A5C"/>
    <w:rsid w:val="0013228C"/>
    <w:rsid w:val="00134642"/>
    <w:rsid w:val="0014452A"/>
    <w:rsid w:val="00154188"/>
    <w:rsid w:val="00157E5A"/>
    <w:rsid w:val="001627A4"/>
    <w:rsid w:val="00162BA9"/>
    <w:rsid w:val="00166048"/>
    <w:rsid w:val="001867F5"/>
    <w:rsid w:val="0019052B"/>
    <w:rsid w:val="001938DE"/>
    <w:rsid w:val="001A481E"/>
    <w:rsid w:val="001A6C2F"/>
    <w:rsid w:val="001A70B5"/>
    <w:rsid w:val="001B22C2"/>
    <w:rsid w:val="001B61FF"/>
    <w:rsid w:val="001B713B"/>
    <w:rsid w:val="001E4C52"/>
    <w:rsid w:val="001F7286"/>
    <w:rsid w:val="00202AE6"/>
    <w:rsid w:val="002057A0"/>
    <w:rsid w:val="002156B8"/>
    <w:rsid w:val="00221C57"/>
    <w:rsid w:val="002324DC"/>
    <w:rsid w:val="00236998"/>
    <w:rsid w:val="00242B13"/>
    <w:rsid w:val="002470F2"/>
    <w:rsid w:val="0025481F"/>
    <w:rsid w:val="0025541C"/>
    <w:rsid w:val="00265F14"/>
    <w:rsid w:val="00267A20"/>
    <w:rsid w:val="002705E5"/>
    <w:rsid w:val="00277D11"/>
    <w:rsid w:val="00290B49"/>
    <w:rsid w:val="002C1678"/>
    <w:rsid w:val="002D6064"/>
    <w:rsid w:val="002E1ED8"/>
    <w:rsid w:val="002F382B"/>
    <w:rsid w:val="003064B0"/>
    <w:rsid w:val="003176D4"/>
    <w:rsid w:val="00320264"/>
    <w:rsid w:val="00325EA2"/>
    <w:rsid w:val="003367CD"/>
    <w:rsid w:val="00342775"/>
    <w:rsid w:val="00344BDA"/>
    <w:rsid w:val="003558C6"/>
    <w:rsid w:val="00373A27"/>
    <w:rsid w:val="003832CC"/>
    <w:rsid w:val="00392052"/>
    <w:rsid w:val="003B565A"/>
    <w:rsid w:val="003B699F"/>
    <w:rsid w:val="003C3A32"/>
    <w:rsid w:val="003C3B48"/>
    <w:rsid w:val="003D7227"/>
    <w:rsid w:val="003E5E02"/>
    <w:rsid w:val="00401CFB"/>
    <w:rsid w:val="00404756"/>
    <w:rsid w:val="0041241D"/>
    <w:rsid w:val="0041408C"/>
    <w:rsid w:val="00415FCA"/>
    <w:rsid w:val="0042548D"/>
    <w:rsid w:val="0043360B"/>
    <w:rsid w:val="004449AE"/>
    <w:rsid w:val="00445F5C"/>
    <w:rsid w:val="0045254D"/>
    <w:rsid w:val="00460E93"/>
    <w:rsid w:val="00470F3D"/>
    <w:rsid w:val="00483563"/>
    <w:rsid w:val="004846FA"/>
    <w:rsid w:val="0048550E"/>
    <w:rsid w:val="004A0B9D"/>
    <w:rsid w:val="004A23AF"/>
    <w:rsid w:val="004A3638"/>
    <w:rsid w:val="004B6D71"/>
    <w:rsid w:val="004D1A51"/>
    <w:rsid w:val="004D4D7E"/>
    <w:rsid w:val="004D6E59"/>
    <w:rsid w:val="004D74D9"/>
    <w:rsid w:val="004F18E9"/>
    <w:rsid w:val="00500BFE"/>
    <w:rsid w:val="00506C2B"/>
    <w:rsid w:val="00510080"/>
    <w:rsid w:val="00511815"/>
    <w:rsid w:val="005204FB"/>
    <w:rsid w:val="00522BE6"/>
    <w:rsid w:val="00537931"/>
    <w:rsid w:val="00543127"/>
    <w:rsid w:val="00557F91"/>
    <w:rsid w:val="00566E88"/>
    <w:rsid w:val="00572C7D"/>
    <w:rsid w:val="00586AA9"/>
    <w:rsid w:val="00597071"/>
    <w:rsid w:val="005A29F2"/>
    <w:rsid w:val="005B3426"/>
    <w:rsid w:val="005C2C78"/>
    <w:rsid w:val="005C3849"/>
    <w:rsid w:val="005C6ECD"/>
    <w:rsid w:val="005D6B9F"/>
    <w:rsid w:val="005D6F1F"/>
    <w:rsid w:val="005F2BD4"/>
    <w:rsid w:val="00601396"/>
    <w:rsid w:val="00630D92"/>
    <w:rsid w:val="00637F78"/>
    <w:rsid w:val="00652B14"/>
    <w:rsid w:val="00671A21"/>
    <w:rsid w:val="00682D68"/>
    <w:rsid w:val="006967E4"/>
    <w:rsid w:val="00696E83"/>
    <w:rsid w:val="006A06DD"/>
    <w:rsid w:val="006A5093"/>
    <w:rsid w:val="006B2071"/>
    <w:rsid w:val="006B4511"/>
    <w:rsid w:val="006B4CE5"/>
    <w:rsid w:val="006B6A95"/>
    <w:rsid w:val="006B6A9C"/>
    <w:rsid w:val="006C498B"/>
    <w:rsid w:val="006D2970"/>
    <w:rsid w:val="006D7754"/>
    <w:rsid w:val="006E0FC1"/>
    <w:rsid w:val="006E3393"/>
    <w:rsid w:val="006F5E61"/>
    <w:rsid w:val="00705C31"/>
    <w:rsid w:val="00712470"/>
    <w:rsid w:val="00716BF7"/>
    <w:rsid w:val="007312D9"/>
    <w:rsid w:val="00735D59"/>
    <w:rsid w:val="00752C2A"/>
    <w:rsid w:val="00755C48"/>
    <w:rsid w:val="007824E3"/>
    <w:rsid w:val="007A68C1"/>
    <w:rsid w:val="007B26BB"/>
    <w:rsid w:val="007B3F8D"/>
    <w:rsid w:val="007B46AA"/>
    <w:rsid w:val="007C5670"/>
    <w:rsid w:val="007C700D"/>
    <w:rsid w:val="007D1F3B"/>
    <w:rsid w:val="007E28D0"/>
    <w:rsid w:val="007E428C"/>
    <w:rsid w:val="00811346"/>
    <w:rsid w:val="00812D80"/>
    <w:rsid w:val="00812EA6"/>
    <w:rsid w:val="00814F57"/>
    <w:rsid w:val="008156FF"/>
    <w:rsid w:val="00815DD5"/>
    <w:rsid w:val="00821108"/>
    <w:rsid w:val="00826A9B"/>
    <w:rsid w:val="008417A9"/>
    <w:rsid w:val="00847C36"/>
    <w:rsid w:val="00850DB5"/>
    <w:rsid w:val="00855C9F"/>
    <w:rsid w:val="00860BEE"/>
    <w:rsid w:val="008A623A"/>
    <w:rsid w:val="008B2E24"/>
    <w:rsid w:val="008C00A2"/>
    <w:rsid w:val="008C4083"/>
    <w:rsid w:val="008D1116"/>
    <w:rsid w:val="008D79A6"/>
    <w:rsid w:val="008F582D"/>
    <w:rsid w:val="008F7A9F"/>
    <w:rsid w:val="0090721A"/>
    <w:rsid w:val="009112CE"/>
    <w:rsid w:val="00913D00"/>
    <w:rsid w:val="00917F1D"/>
    <w:rsid w:val="009245FB"/>
    <w:rsid w:val="0097458C"/>
    <w:rsid w:val="00981919"/>
    <w:rsid w:val="009A65C4"/>
    <w:rsid w:val="009B0AA3"/>
    <w:rsid w:val="009B303E"/>
    <w:rsid w:val="009B3753"/>
    <w:rsid w:val="009B6E90"/>
    <w:rsid w:val="009C0065"/>
    <w:rsid w:val="009C168A"/>
    <w:rsid w:val="009C214A"/>
    <w:rsid w:val="009C6885"/>
    <w:rsid w:val="009C763F"/>
    <w:rsid w:val="009D4A8F"/>
    <w:rsid w:val="009E0DEA"/>
    <w:rsid w:val="009E7EFA"/>
    <w:rsid w:val="00A011A5"/>
    <w:rsid w:val="00A055D1"/>
    <w:rsid w:val="00A10BA6"/>
    <w:rsid w:val="00A1132B"/>
    <w:rsid w:val="00A1316D"/>
    <w:rsid w:val="00A143D5"/>
    <w:rsid w:val="00A15524"/>
    <w:rsid w:val="00A2636B"/>
    <w:rsid w:val="00A31040"/>
    <w:rsid w:val="00A41865"/>
    <w:rsid w:val="00A460D3"/>
    <w:rsid w:val="00A56194"/>
    <w:rsid w:val="00A6317E"/>
    <w:rsid w:val="00A83843"/>
    <w:rsid w:val="00AB5DC0"/>
    <w:rsid w:val="00AB7515"/>
    <w:rsid w:val="00AE003F"/>
    <w:rsid w:val="00AE778D"/>
    <w:rsid w:val="00AF014D"/>
    <w:rsid w:val="00AF5609"/>
    <w:rsid w:val="00B0080B"/>
    <w:rsid w:val="00B030BE"/>
    <w:rsid w:val="00B03204"/>
    <w:rsid w:val="00B03B47"/>
    <w:rsid w:val="00B33870"/>
    <w:rsid w:val="00B3414A"/>
    <w:rsid w:val="00B37037"/>
    <w:rsid w:val="00B5148E"/>
    <w:rsid w:val="00B66516"/>
    <w:rsid w:val="00B667D1"/>
    <w:rsid w:val="00B81263"/>
    <w:rsid w:val="00B96345"/>
    <w:rsid w:val="00BA32A8"/>
    <w:rsid w:val="00BC33DE"/>
    <w:rsid w:val="00BC4E2A"/>
    <w:rsid w:val="00C23F6F"/>
    <w:rsid w:val="00C57BFD"/>
    <w:rsid w:val="00C73317"/>
    <w:rsid w:val="00C83871"/>
    <w:rsid w:val="00C85C03"/>
    <w:rsid w:val="00C93DA8"/>
    <w:rsid w:val="00CA02C9"/>
    <w:rsid w:val="00CA28D9"/>
    <w:rsid w:val="00CA3A0B"/>
    <w:rsid w:val="00CA4F07"/>
    <w:rsid w:val="00CC247D"/>
    <w:rsid w:val="00CE7B57"/>
    <w:rsid w:val="00D131AF"/>
    <w:rsid w:val="00D3420E"/>
    <w:rsid w:val="00D64DC8"/>
    <w:rsid w:val="00D854C0"/>
    <w:rsid w:val="00D90F43"/>
    <w:rsid w:val="00D95041"/>
    <w:rsid w:val="00D95555"/>
    <w:rsid w:val="00D967B2"/>
    <w:rsid w:val="00DA19A9"/>
    <w:rsid w:val="00DA387E"/>
    <w:rsid w:val="00DD7484"/>
    <w:rsid w:val="00DE1D88"/>
    <w:rsid w:val="00DE7D3C"/>
    <w:rsid w:val="00E029B9"/>
    <w:rsid w:val="00E04866"/>
    <w:rsid w:val="00E46946"/>
    <w:rsid w:val="00E51944"/>
    <w:rsid w:val="00E548F9"/>
    <w:rsid w:val="00E65479"/>
    <w:rsid w:val="00E7337E"/>
    <w:rsid w:val="00E74580"/>
    <w:rsid w:val="00E77BC2"/>
    <w:rsid w:val="00E8088B"/>
    <w:rsid w:val="00E86081"/>
    <w:rsid w:val="00E95B9B"/>
    <w:rsid w:val="00EB3F2C"/>
    <w:rsid w:val="00EB69DC"/>
    <w:rsid w:val="00ED7E17"/>
    <w:rsid w:val="00EE163B"/>
    <w:rsid w:val="00EF2E17"/>
    <w:rsid w:val="00F108D4"/>
    <w:rsid w:val="00F13BEF"/>
    <w:rsid w:val="00F14420"/>
    <w:rsid w:val="00F20746"/>
    <w:rsid w:val="00F23713"/>
    <w:rsid w:val="00F42D66"/>
    <w:rsid w:val="00F47072"/>
    <w:rsid w:val="00F54391"/>
    <w:rsid w:val="00F60CA2"/>
    <w:rsid w:val="00F95C82"/>
    <w:rsid w:val="00FC1635"/>
    <w:rsid w:val="00FC2609"/>
    <w:rsid w:val="00FE0AEB"/>
    <w:rsid w:val="00FE3B09"/>
    <w:rsid w:val="00FE7FD4"/>
    <w:rsid w:val="00FF5F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CBEE6"/>
  <w15:docId w15:val="{4E02CBAE-F826-47D4-BB66-7EC30321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2F"/>
    <w:pPr>
      <w:spacing w:before="60" w:after="60" w:line="240" w:lineRule="auto"/>
    </w:pPr>
    <w:rPr>
      <w:rFonts w:ascii="Arial" w:hAnsi="Arial"/>
      <w:sz w:val="20"/>
    </w:rPr>
  </w:style>
  <w:style w:type="paragraph" w:styleId="Heading1">
    <w:name w:val="heading 1"/>
    <w:basedOn w:val="Normal"/>
    <w:next w:val="Normal"/>
    <w:link w:val="Heading1Char"/>
    <w:uiPriority w:val="9"/>
    <w:qFormat/>
    <w:rsid w:val="00AB5DC0"/>
    <w:pPr>
      <w:keepNext/>
      <w:keepLines/>
      <w:spacing w:after="120"/>
      <w:outlineLvl w:val="0"/>
    </w:pPr>
    <w:rPr>
      <w:rFonts w:eastAsiaTheme="majorEastAsia" w:cstheme="majorBidi"/>
      <w:b/>
      <w:bCs/>
      <w:color w:val="6384BD"/>
      <w:sz w:val="36"/>
      <w:szCs w:val="28"/>
    </w:rPr>
  </w:style>
  <w:style w:type="paragraph" w:styleId="Heading2">
    <w:name w:val="heading 2"/>
    <w:basedOn w:val="Normal"/>
    <w:next w:val="Normal"/>
    <w:link w:val="Heading2Char"/>
    <w:uiPriority w:val="9"/>
    <w:unhideWhenUsed/>
    <w:qFormat/>
    <w:rsid w:val="00AB5DC0"/>
    <w:pPr>
      <w:keepNext/>
      <w:keepLines/>
      <w:spacing w:after="120"/>
      <w:outlineLvl w:val="1"/>
    </w:pPr>
    <w:rPr>
      <w:rFonts w:eastAsiaTheme="majorEastAsia" w:cstheme="majorBidi"/>
      <w:b/>
      <w:bCs/>
      <w:color w:val="6384BD" w:themeColor="accent1"/>
      <w:sz w:val="28"/>
      <w:szCs w:val="26"/>
    </w:rPr>
  </w:style>
  <w:style w:type="paragraph" w:styleId="Heading3">
    <w:name w:val="heading 3"/>
    <w:basedOn w:val="Normal"/>
    <w:next w:val="Normal"/>
    <w:link w:val="Heading3Char"/>
    <w:uiPriority w:val="9"/>
    <w:unhideWhenUsed/>
    <w:qFormat/>
    <w:rsid w:val="00AB5DC0"/>
    <w:pPr>
      <w:keepNext/>
      <w:keepLines/>
      <w:outlineLvl w:val="2"/>
    </w:pPr>
    <w:rPr>
      <w:rFonts w:eastAsiaTheme="majorEastAsia" w:cstheme="majorBidi"/>
      <w:b/>
      <w:bCs/>
      <w:color w:val="6384BD" w:themeColor="accent1"/>
      <w:sz w:val="22"/>
    </w:rPr>
  </w:style>
  <w:style w:type="paragraph" w:styleId="Heading4">
    <w:name w:val="heading 4"/>
    <w:basedOn w:val="Normal"/>
    <w:next w:val="Normal"/>
    <w:link w:val="Heading4Char"/>
    <w:uiPriority w:val="9"/>
    <w:unhideWhenUsed/>
    <w:qFormat/>
    <w:rsid w:val="00AB5DC0"/>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EF"/>
    <w:rPr>
      <w:rFonts w:ascii="Tahoma" w:hAnsi="Tahoma" w:cs="Tahoma"/>
      <w:sz w:val="16"/>
      <w:szCs w:val="16"/>
    </w:rPr>
  </w:style>
  <w:style w:type="character" w:customStyle="1" w:styleId="Heading1Char">
    <w:name w:val="Heading 1 Char"/>
    <w:basedOn w:val="DefaultParagraphFont"/>
    <w:link w:val="Heading1"/>
    <w:uiPriority w:val="9"/>
    <w:rsid w:val="00AB5DC0"/>
    <w:rPr>
      <w:rFonts w:ascii="Arial" w:eastAsiaTheme="majorEastAsia" w:hAnsi="Arial" w:cstheme="majorBidi"/>
      <w:b/>
      <w:bCs/>
      <w:color w:val="6384BD"/>
      <w:sz w:val="36"/>
      <w:szCs w:val="28"/>
    </w:rPr>
  </w:style>
  <w:style w:type="character" w:customStyle="1" w:styleId="Heading2Char">
    <w:name w:val="Heading 2 Char"/>
    <w:basedOn w:val="DefaultParagraphFont"/>
    <w:link w:val="Heading2"/>
    <w:uiPriority w:val="9"/>
    <w:rsid w:val="00AB5DC0"/>
    <w:rPr>
      <w:rFonts w:ascii="Arial" w:eastAsiaTheme="majorEastAsia" w:hAnsi="Arial" w:cstheme="majorBidi"/>
      <w:b/>
      <w:bCs/>
      <w:color w:val="6384BD" w:themeColor="accent1"/>
      <w:sz w:val="28"/>
      <w:szCs w:val="26"/>
    </w:rPr>
  </w:style>
  <w:style w:type="character" w:customStyle="1" w:styleId="Heading3Char">
    <w:name w:val="Heading 3 Char"/>
    <w:basedOn w:val="DefaultParagraphFont"/>
    <w:link w:val="Heading3"/>
    <w:uiPriority w:val="9"/>
    <w:rsid w:val="00AB5DC0"/>
    <w:rPr>
      <w:rFonts w:ascii="Arial" w:eastAsiaTheme="majorEastAsia" w:hAnsi="Arial" w:cstheme="majorBidi"/>
      <w:b/>
      <w:bCs/>
      <w:color w:val="6384BD" w:themeColor="accent1"/>
    </w:rPr>
  </w:style>
  <w:style w:type="character" w:customStyle="1" w:styleId="Heading4Char">
    <w:name w:val="Heading 4 Char"/>
    <w:basedOn w:val="DefaultParagraphFont"/>
    <w:link w:val="Heading4"/>
    <w:uiPriority w:val="9"/>
    <w:rsid w:val="00AB5DC0"/>
    <w:rPr>
      <w:rFonts w:ascii="Arial" w:eastAsiaTheme="majorEastAsia" w:hAnsi="Arial" w:cstheme="majorBidi"/>
      <w:b/>
      <w:bCs/>
      <w:i/>
      <w:iCs/>
      <w:sz w:val="20"/>
    </w:rPr>
  </w:style>
  <w:style w:type="paragraph" w:styleId="NoSpacing">
    <w:name w:val="No Spacing"/>
    <w:uiPriority w:val="1"/>
    <w:qFormat/>
    <w:rsid w:val="00AB5DC0"/>
    <w:pPr>
      <w:spacing w:after="0" w:line="240" w:lineRule="auto"/>
    </w:pPr>
    <w:rPr>
      <w:rFonts w:ascii="Arial" w:hAnsi="Arial"/>
      <w:sz w:val="20"/>
    </w:rPr>
  </w:style>
  <w:style w:type="paragraph" w:styleId="Title">
    <w:name w:val="Title"/>
    <w:basedOn w:val="Normal"/>
    <w:next w:val="Normal"/>
    <w:link w:val="TitleChar"/>
    <w:uiPriority w:val="10"/>
    <w:qFormat/>
    <w:rsid w:val="00AB5DC0"/>
    <w:pPr>
      <w:pBdr>
        <w:bottom w:val="single" w:sz="8" w:space="4" w:color="6384BD" w:themeColor="accent1"/>
      </w:pBdr>
      <w:spacing w:after="300"/>
      <w:contextualSpacing/>
    </w:pPr>
    <w:rPr>
      <w:rFonts w:eastAsiaTheme="majorEastAsia" w:cstheme="majorBidi"/>
      <w:color w:val="6384BD"/>
      <w:spacing w:val="5"/>
      <w:kern w:val="28"/>
      <w:sz w:val="52"/>
      <w:szCs w:val="52"/>
    </w:rPr>
  </w:style>
  <w:style w:type="character" w:customStyle="1" w:styleId="TitleChar">
    <w:name w:val="Title Char"/>
    <w:basedOn w:val="DefaultParagraphFont"/>
    <w:link w:val="Title"/>
    <w:uiPriority w:val="10"/>
    <w:rsid w:val="00AB5DC0"/>
    <w:rPr>
      <w:rFonts w:ascii="Arial" w:eastAsiaTheme="majorEastAsia" w:hAnsi="Arial" w:cstheme="majorBidi"/>
      <w:color w:val="6384BD"/>
      <w:spacing w:val="5"/>
      <w:kern w:val="28"/>
      <w:sz w:val="52"/>
      <w:szCs w:val="52"/>
    </w:rPr>
  </w:style>
  <w:style w:type="paragraph" w:styleId="Subtitle">
    <w:name w:val="Subtitle"/>
    <w:basedOn w:val="Normal"/>
    <w:next w:val="Normal"/>
    <w:link w:val="SubtitleChar"/>
    <w:uiPriority w:val="11"/>
    <w:qFormat/>
    <w:rsid w:val="00AB5DC0"/>
    <w:pPr>
      <w:numPr>
        <w:ilvl w:val="1"/>
      </w:numPr>
    </w:pPr>
    <w:rPr>
      <w:rFonts w:eastAsiaTheme="majorEastAsia" w:cstheme="majorBidi"/>
      <w:i/>
      <w:iCs/>
      <w:color w:val="6384BD" w:themeColor="accent1"/>
      <w:spacing w:val="15"/>
      <w:sz w:val="24"/>
      <w:szCs w:val="24"/>
    </w:rPr>
  </w:style>
  <w:style w:type="character" w:customStyle="1" w:styleId="SubtitleChar">
    <w:name w:val="Subtitle Char"/>
    <w:basedOn w:val="DefaultParagraphFont"/>
    <w:link w:val="Subtitle"/>
    <w:uiPriority w:val="11"/>
    <w:rsid w:val="00AB5DC0"/>
    <w:rPr>
      <w:rFonts w:ascii="Arial" w:eastAsiaTheme="majorEastAsia" w:hAnsi="Arial" w:cstheme="majorBidi"/>
      <w:i/>
      <w:iCs/>
      <w:color w:val="6384BD" w:themeColor="accent1"/>
      <w:spacing w:val="15"/>
      <w:sz w:val="24"/>
      <w:szCs w:val="24"/>
    </w:rPr>
  </w:style>
  <w:style w:type="character" w:styleId="SubtleEmphasis">
    <w:name w:val="Subtle Emphasis"/>
    <w:basedOn w:val="DefaultParagraphFont"/>
    <w:uiPriority w:val="19"/>
    <w:qFormat/>
    <w:rsid w:val="00AB5DC0"/>
    <w:rPr>
      <w:rFonts w:ascii="Arial" w:hAnsi="Arial"/>
      <w:i/>
      <w:iCs/>
      <w:color w:val="auto"/>
    </w:rPr>
  </w:style>
  <w:style w:type="character" w:styleId="Emphasis">
    <w:name w:val="Emphasis"/>
    <w:basedOn w:val="DefaultParagraphFont"/>
    <w:uiPriority w:val="20"/>
    <w:qFormat/>
    <w:rsid w:val="00AB5DC0"/>
    <w:rPr>
      <w:rFonts w:ascii="Arial" w:hAnsi="Arial"/>
      <w:i/>
      <w:iCs/>
    </w:rPr>
  </w:style>
  <w:style w:type="character" w:styleId="IntenseEmphasis">
    <w:name w:val="Intense Emphasis"/>
    <w:basedOn w:val="DefaultParagraphFont"/>
    <w:uiPriority w:val="21"/>
    <w:qFormat/>
    <w:rsid w:val="00AB5DC0"/>
    <w:rPr>
      <w:rFonts w:ascii="Arial" w:hAnsi="Arial"/>
      <w:b/>
      <w:bCs/>
      <w:i/>
      <w:iCs/>
      <w:color w:val="6384BD" w:themeColor="accent1"/>
    </w:rPr>
  </w:style>
  <w:style w:type="character" w:styleId="SubtleReference">
    <w:name w:val="Subtle Reference"/>
    <w:basedOn w:val="DefaultParagraphFont"/>
    <w:uiPriority w:val="31"/>
    <w:qFormat/>
    <w:rsid w:val="00AB5DC0"/>
    <w:rPr>
      <w:rFonts w:ascii="Arial" w:hAnsi="Arial"/>
      <w:smallCaps/>
      <w:color w:val="B4C960"/>
      <w:u w:val="single"/>
    </w:rPr>
  </w:style>
  <w:style w:type="character" w:styleId="IntenseReference">
    <w:name w:val="Intense Reference"/>
    <w:basedOn w:val="DefaultParagraphFont"/>
    <w:uiPriority w:val="32"/>
    <w:qFormat/>
    <w:rsid w:val="00AB5DC0"/>
    <w:rPr>
      <w:rFonts w:ascii="Arial" w:hAnsi="Arial"/>
      <w:b/>
      <w:bCs/>
      <w:smallCaps/>
      <w:color w:val="auto"/>
      <w:spacing w:val="5"/>
      <w:u w:val="single"/>
    </w:rPr>
  </w:style>
  <w:style w:type="character" w:styleId="BookTitle">
    <w:name w:val="Book Title"/>
    <w:basedOn w:val="DefaultParagraphFont"/>
    <w:uiPriority w:val="33"/>
    <w:qFormat/>
    <w:rsid w:val="00AB5DC0"/>
    <w:rPr>
      <w:rFonts w:ascii="Arial" w:hAnsi="Arial"/>
      <w:b/>
      <w:bCs/>
      <w:smallCaps/>
      <w:spacing w:val="5"/>
    </w:rPr>
  </w:style>
  <w:style w:type="paragraph" w:styleId="ListParagraph">
    <w:name w:val="List Paragraph"/>
    <w:basedOn w:val="Normal"/>
    <w:uiPriority w:val="34"/>
    <w:qFormat/>
    <w:rsid w:val="00AB5DC0"/>
    <w:pPr>
      <w:ind w:left="720"/>
      <w:contextualSpacing/>
    </w:pPr>
  </w:style>
  <w:style w:type="paragraph" w:styleId="Header">
    <w:name w:val="header"/>
    <w:basedOn w:val="Normal"/>
    <w:link w:val="HeaderChar"/>
    <w:uiPriority w:val="99"/>
    <w:unhideWhenUsed/>
    <w:rsid w:val="00855C9F"/>
    <w:pPr>
      <w:tabs>
        <w:tab w:val="center" w:pos="4513"/>
        <w:tab w:val="right" w:pos="9026"/>
      </w:tabs>
    </w:pPr>
  </w:style>
  <w:style w:type="character" w:customStyle="1" w:styleId="HeaderChar">
    <w:name w:val="Header Char"/>
    <w:basedOn w:val="DefaultParagraphFont"/>
    <w:link w:val="Header"/>
    <w:uiPriority w:val="99"/>
    <w:rsid w:val="00855C9F"/>
    <w:rPr>
      <w:rFonts w:ascii="Arial" w:hAnsi="Arial"/>
      <w:sz w:val="20"/>
    </w:rPr>
  </w:style>
  <w:style w:type="paragraph" w:styleId="Footer">
    <w:name w:val="footer"/>
    <w:basedOn w:val="Normal"/>
    <w:link w:val="FooterChar"/>
    <w:uiPriority w:val="99"/>
    <w:unhideWhenUsed/>
    <w:rsid w:val="00855C9F"/>
    <w:pPr>
      <w:tabs>
        <w:tab w:val="center" w:pos="4513"/>
        <w:tab w:val="right" w:pos="9026"/>
      </w:tabs>
    </w:pPr>
  </w:style>
  <w:style w:type="character" w:customStyle="1" w:styleId="FooterChar">
    <w:name w:val="Footer Char"/>
    <w:basedOn w:val="DefaultParagraphFont"/>
    <w:link w:val="Footer"/>
    <w:uiPriority w:val="99"/>
    <w:rsid w:val="00855C9F"/>
    <w:rPr>
      <w:rFonts w:ascii="Arial" w:hAnsi="Arial"/>
      <w:sz w:val="20"/>
    </w:rPr>
  </w:style>
  <w:style w:type="paragraph" w:styleId="ListBullet">
    <w:name w:val="List Bullet"/>
    <w:basedOn w:val="Normal"/>
    <w:uiPriority w:val="99"/>
    <w:unhideWhenUsed/>
    <w:rsid w:val="00752C2A"/>
    <w:pPr>
      <w:numPr>
        <w:numId w:val="2"/>
      </w:numPr>
      <w:contextualSpacing/>
    </w:pPr>
  </w:style>
  <w:style w:type="table" w:styleId="TableGrid">
    <w:name w:val="Table Grid"/>
    <w:basedOn w:val="TableNormal"/>
    <w:rsid w:val="003832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A387E"/>
    <w:rPr>
      <w:color w:val="808080"/>
    </w:rPr>
  </w:style>
  <w:style w:type="paragraph" w:customStyle="1" w:styleId="Heading221">
    <w:name w:val="Heading 2 2.1"/>
    <w:basedOn w:val="Heading2"/>
    <w:qFormat/>
    <w:rsid w:val="00460E93"/>
    <w:pPr>
      <w:numPr>
        <w:numId w:val="3"/>
      </w:numPr>
      <w:spacing w:before="0" w:after="0"/>
    </w:pPr>
    <w:rPr>
      <w:rFonts w:cs="Arial"/>
      <w:color w:val="auto"/>
      <w:sz w:val="18"/>
      <w:szCs w:val="22"/>
      <w:lang w:val="en-GB"/>
    </w:rPr>
  </w:style>
  <w:style w:type="paragraph" w:styleId="BodyText">
    <w:name w:val="Body Text"/>
    <w:basedOn w:val="Normal"/>
    <w:link w:val="BodyTextChar"/>
    <w:uiPriority w:val="99"/>
    <w:rsid w:val="00460E93"/>
    <w:pPr>
      <w:spacing w:before="120" w:after="0"/>
    </w:pPr>
    <w:rPr>
      <w:rFonts w:eastAsia="Times New Roman" w:cs="Times New Roman"/>
      <w:sz w:val="22"/>
      <w:szCs w:val="20"/>
    </w:rPr>
  </w:style>
  <w:style w:type="character" w:customStyle="1" w:styleId="BodyTextChar">
    <w:name w:val="Body Text Char"/>
    <w:basedOn w:val="DefaultParagraphFont"/>
    <w:link w:val="BodyText"/>
    <w:uiPriority w:val="99"/>
    <w:rsid w:val="00460E93"/>
    <w:rPr>
      <w:rFonts w:ascii="Arial" w:eastAsia="Times New Roman" w:hAnsi="Arial" w:cs="Times New Roman"/>
      <w:szCs w:val="20"/>
    </w:rPr>
  </w:style>
  <w:style w:type="character" w:styleId="Hyperlink">
    <w:name w:val="Hyperlink"/>
    <w:basedOn w:val="DefaultParagraphFont"/>
    <w:uiPriority w:val="99"/>
    <w:unhideWhenUsed/>
    <w:rsid w:val="003558C6"/>
    <w:rPr>
      <w:color w:val="40609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ebapps.gordontafe.edu.au/masterdocumentlist/Docs/The%20Gordon%20Master%20Brand%20RGB%20heavier%20stroke.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BBFC87F677470387BFFBACE206CC88"/>
        <w:category>
          <w:name w:val="General"/>
          <w:gallery w:val="placeholder"/>
        </w:category>
        <w:types>
          <w:type w:val="bbPlcHdr"/>
        </w:types>
        <w:behaviors>
          <w:behavior w:val="content"/>
        </w:behaviors>
        <w:guid w:val="{37C40ECB-6381-4206-BC78-843BFDBE353C}"/>
      </w:docPartPr>
      <w:docPartBody>
        <w:p w:rsidR="0070394D" w:rsidRDefault="0070394D">
          <w:pPr>
            <w:pStyle w:val="04BBFC87F677470387BFFBACE206CC88"/>
          </w:pPr>
          <w:r w:rsidRPr="000C0611">
            <w:rPr>
              <w:rStyle w:val="PlaceholderText"/>
            </w:rPr>
            <w:t>[Category]</w:t>
          </w:r>
        </w:p>
      </w:docPartBody>
    </w:docPart>
    <w:docPart>
      <w:docPartPr>
        <w:name w:val="AA18249E437E4293B80557D440720621"/>
        <w:category>
          <w:name w:val="General"/>
          <w:gallery w:val="placeholder"/>
        </w:category>
        <w:types>
          <w:type w:val="bbPlcHdr"/>
        </w:types>
        <w:behaviors>
          <w:behavior w:val="content"/>
        </w:behaviors>
        <w:guid w:val="{81E49343-9A28-4B5F-8EA9-80A6115CC275}"/>
      </w:docPartPr>
      <w:docPartBody>
        <w:p w:rsidR="0070394D" w:rsidRDefault="0070394D">
          <w:pPr>
            <w:pStyle w:val="AA18249E437E4293B80557D440720621"/>
          </w:pPr>
          <w:r w:rsidRPr="00F46FA7">
            <w:rPr>
              <w:rStyle w:val="PlaceholderText"/>
            </w:rPr>
            <w:t>[Title]</w:t>
          </w:r>
        </w:p>
      </w:docPartBody>
    </w:docPart>
    <w:docPart>
      <w:docPartPr>
        <w:name w:val="3175D94584D1412F9C7294825B7482F5"/>
        <w:category>
          <w:name w:val="General"/>
          <w:gallery w:val="placeholder"/>
        </w:category>
        <w:types>
          <w:type w:val="bbPlcHdr"/>
        </w:types>
        <w:behaviors>
          <w:behavior w:val="content"/>
        </w:behaviors>
        <w:guid w:val="{165F9B82-E84B-4EBB-AC29-36F5EB65D505}"/>
      </w:docPartPr>
      <w:docPartBody>
        <w:p w:rsidR="0070394D" w:rsidRDefault="0070394D">
          <w:pPr>
            <w:pStyle w:val="3175D94584D1412F9C7294825B7482F5"/>
          </w:pPr>
          <w:r w:rsidRPr="00F46FA7">
            <w:rPr>
              <w:rStyle w:val="PlaceholderText"/>
            </w:rPr>
            <w:t>[Keywords]</w:t>
          </w:r>
        </w:p>
      </w:docPartBody>
    </w:docPart>
    <w:docPart>
      <w:docPartPr>
        <w:name w:val="E9EF2624010D4C7E90DF8E7548E074A5"/>
        <w:category>
          <w:name w:val="General"/>
          <w:gallery w:val="placeholder"/>
        </w:category>
        <w:types>
          <w:type w:val="bbPlcHdr"/>
        </w:types>
        <w:behaviors>
          <w:behavior w:val="content"/>
        </w:behaviors>
        <w:guid w:val="{8D7CEE3E-84BF-4ACA-8029-8530D86DA849}"/>
      </w:docPartPr>
      <w:docPartBody>
        <w:p w:rsidR="0070394D" w:rsidRDefault="0070394D">
          <w:pPr>
            <w:pStyle w:val="E9EF2624010D4C7E90DF8E7548E074A5"/>
          </w:pPr>
          <w:r w:rsidRPr="00F46FA7">
            <w:rPr>
              <w:rStyle w:val="PlaceholderText"/>
            </w:rPr>
            <w:t>[Status]</w:t>
          </w:r>
        </w:p>
      </w:docPartBody>
    </w:docPart>
    <w:docPart>
      <w:docPartPr>
        <w:name w:val="653385AA918A472383A38C644F2498B8"/>
        <w:category>
          <w:name w:val="General"/>
          <w:gallery w:val="placeholder"/>
        </w:category>
        <w:types>
          <w:type w:val="bbPlcHdr"/>
        </w:types>
        <w:behaviors>
          <w:behavior w:val="content"/>
        </w:behaviors>
        <w:guid w:val="{BC95C8F2-7FF8-401B-ADED-9F5DBCF863BC}"/>
      </w:docPartPr>
      <w:docPartBody>
        <w:p w:rsidR="0070394D" w:rsidRDefault="0070394D">
          <w:pPr>
            <w:pStyle w:val="6A043C7BC64644EFA7A7CA4200452A5F"/>
          </w:pPr>
          <w:r w:rsidRPr="005E3B5D">
            <w:rPr>
              <w:rStyle w:val="PlaceholderText"/>
            </w:rPr>
            <w:t>Choose an item.</w:t>
          </w:r>
        </w:p>
      </w:docPartBody>
    </w:docPart>
    <w:docPart>
      <w:docPartPr>
        <w:name w:val="6A043C7BC64644EFA7A7CA4200452A5F"/>
        <w:category>
          <w:name w:val="General"/>
          <w:gallery w:val="placeholder"/>
        </w:category>
        <w:types>
          <w:type w:val="bbPlcHdr"/>
        </w:types>
        <w:behaviors>
          <w:behavior w:val="content"/>
        </w:behaviors>
        <w:guid w:val="{4DADBA8A-15C8-41AB-B3F9-033911A469B4}"/>
      </w:docPartPr>
      <w:docPartBody>
        <w:p w:rsidR="0070394D" w:rsidRDefault="0070394D">
          <w:pPr>
            <w:pStyle w:val="B8650EF8977D4EC78F73D1F7DADD4E51"/>
          </w:pPr>
          <w:r w:rsidRPr="00BD70AD">
            <w:rPr>
              <w:rStyle w:val="PlaceholderText"/>
            </w:rPr>
            <w:t>Click here to enter a date.</w:t>
          </w:r>
        </w:p>
      </w:docPartBody>
    </w:docPart>
    <w:docPart>
      <w:docPartPr>
        <w:name w:val="B8650EF8977D4EC78F73D1F7DADD4E51"/>
        <w:category>
          <w:name w:val="General"/>
          <w:gallery w:val="placeholder"/>
        </w:category>
        <w:types>
          <w:type w:val="bbPlcHdr"/>
        </w:types>
        <w:behaviors>
          <w:behavior w:val="content"/>
        </w:behaviors>
        <w:guid w:val="{F9D5A3C2-4FC6-4111-8CD4-4C65550FE322}"/>
      </w:docPartPr>
      <w:docPartBody>
        <w:p w:rsidR="0070394D" w:rsidRDefault="0070394D">
          <w:pPr>
            <w:pStyle w:val="BCEF920DD6504C04857EB7765901A675"/>
          </w:pPr>
          <w:r w:rsidRPr="00DE473A">
            <w:rPr>
              <w:rStyle w:val="PlaceholderText"/>
            </w:rPr>
            <w:t>[Subject]</w:t>
          </w:r>
        </w:p>
      </w:docPartBody>
    </w:docPart>
    <w:docPart>
      <w:docPartPr>
        <w:name w:val="A38A734F33E24C05BBCFF447295D6A81"/>
        <w:category>
          <w:name w:val="General"/>
          <w:gallery w:val="placeholder"/>
        </w:category>
        <w:types>
          <w:type w:val="bbPlcHdr"/>
        </w:types>
        <w:behaviors>
          <w:behavior w:val="content"/>
        </w:behaviors>
        <w:guid w:val="{725D98DA-B2C4-46BD-898A-BBCD82B14BA3}"/>
      </w:docPartPr>
      <w:docPartBody>
        <w:p w:rsidR="00F74187" w:rsidRDefault="0070394D" w:rsidP="0070394D">
          <w:r w:rsidRPr="004313CE">
            <w:rPr>
              <w:rStyle w:val="PlaceholderText"/>
            </w:rPr>
            <w:t>Choose an item.</w:t>
          </w:r>
        </w:p>
      </w:docPartBody>
    </w:docPart>
    <w:docPart>
      <w:docPartPr>
        <w:name w:val="BCEF920DD6504C04857EB7765901A675"/>
        <w:category>
          <w:name w:val="General"/>
          <w:gallery w:val="placeholder"/>
        </w:category>
        <w:types>
          <w:type w:val="bbPlcHdr"/>
        </w:types>
        <w:behaviors>
          <w:behavior w:val="content"/>
        </w:behaviors>
        <w:guid w:val="{1C223E07-445F-4A48-B14F-32C77C1FF8AD}"/>
      </w:docPartPr>
      <w:docPartBody>
        <w:p w:rsidR="002630E0" w:rsidRDefault="002630E0" w:rsidP="002630E0">
          <w:r w:rsidRPr="005E3B5D">
            <w:rPr>
              <w:rStyle w:val="PlaceholderText"/>
            </w:rPr>
            <w:t>Choose an item.</w:t>
          </w:r>
        </w:p>
      </w:docPartBody>
    </w:docPart>
    <w:docPart>
      <w:docPartPr>
        <w:name w:val="06B2DD4BA50346579E0ABEDAC28EE978"/>
        <w:category>
          <w:name w:val="General"/>
          <w:gallery w:val="placeholder"/>
        </w:category>
        <w:types>
          <w:type w:val="bbPlcHdr"/>
        </w:types>
        <w:behaviors>
          <w:behavior w:val="content"/>
        </w:behaviors>
        <w:guid w:val="{94152A30-B1F8-406A-BEC8-3332B7FD574E}"/>
      </w:docPartPr>
      <w:docPartBody>
        <w:p w:rsidR="002630E0" w:rsidRDefault="002630E0" w:rsidP="002630E0">
          <w:r w:rsidRPr="00BD70AD">
            <w:rPr>
              <w:rStyle w:val="PlaceholderText"/>
            </w:rPr>
            <w:t>Click here to enter a date.</w:t>
          </w:r>
        </w:p>
      </w:docPartBody>
    </w:docPart>
    <w:docPart>
      <w:docPartPr>
        <w:name w:val="337E7DF0A29D4E8E983825761B214B33"/>
        <w:category>
          <w:name w:val="General"/>
          <w:gallery w:val="placeholder"/>
        </w:category>
        <w:types>
          <w:type w:val="bbPlcHdr"/>
        </w:types>
        <w:behaviors>
          <w:behavior w:val="content"/>
        </w:behaviors>
        <w:guid w:val="{D9199EDD-29D8-4A08-A43F-94A3C513ECEF}"/>
      </w:docPartPr>
      <w:docPartBody>
        <w:p w:rsidR="002630E0" w:rsidRDefault="002630E0" w:rsidP="002630E0">
          <w:r w:rsidRPr="004313CE">
            <w:rPr>
              <w:rStyle w:val="PlaceholderText"/>
            </w:rPr>
            <w:t>Choose an item.</w:t>
          </w:r>
        </w:p>
      </w:docPartBody>
    </w:docPart>
    <w:docPart>
      <w:docPartPr>
        <w:name w:val="78E897DEEE6040578BCBAF1E925E4BC4"/>
        <w:category>
          <w:name w:val="General"/>
          <w:gallery w:val="placeholder"/>
        </w:category>
        <w:types>
          <w:type w:val="bbPlcHdr"/>
        </w:types>
        <w:behaviors>
          <w:behavior w:val="content"/>
        </w:behaviors>
        <w:guid w:val="{E603E685-7CC0-4929-9043-BA44EAE17F24}"/>
      </w:docPartPr>
      <w:docPartBody>
        <w:p w:rsidR="002630E0" w:rsidRDefault="002630E0" w:rsidP="002630E0">
          <w:r w:rsidRPr="00DE473A">
            <w:rPr>
              <w:rStyle w:val="PlaceholderText"/>
            </w:rPr>
            <w:t>[Subject]</w:t>
          </w:r>
        </w:p>
      </w:docPartBody>
    </w:docPart>
    <w:docPart>
      <w:docPartPr>
        <w:name w:val="787747C704C8460F9B62EE127EAA0849"/>
        <w:category>
          <w:name w:val="General"/>
          <w:gallery w:val="placeholder"/>
        </w:category>
        <w:types>
          <w:type w:val="bbPlcHdr"/>
        </w:types>
        <w:behaviors>
          <w:behavior w:val="content"/>
        </w:behaviors>
        <w:guid w:val="{CEEA351D-1333-4A44-BD7B-4B4CE7367F39}"/>
      </w:docPartPr>
      <w:docPartBody>
        <w:p w:rsidR="002630E0" w:rsidRDefault="002630E0" w:rsidP="002630E0">
          <w:r w:rsidRPr="00F46FA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94D"/>
    <w:rsid w:val="002630E0"/>
    <w:rsid w:val="003B2883"/>
    <w:rsid w:val="005F7D02"/>
    <w:rsid w:val="0070394D"/>
    <w:rsid w:val="00767A17"/>
    <w:rsid w:val="00DE4533"/>
    <w:rsid w:val="00F741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0E0"/>
    <w:rPr>
      <w:color w:val="808080"/>
    </w:rPr>
  </w:style>
  <w:style w:type="paragraph" w:customStyle="1" w:styleId="04BBFC87F677470387BFFBACE206CC88">
    <w:name w:val="04BBFC87F677470387BFFBACE206CC88"/>
  </w:style>
  <w:style w:type="paragraph" w:customStyle="1" w:styleId="AA18249E437E4293B80557D440720621">
    <w:name w:val="AA18249E437E4293B80557D440720621"/>
  </w:style>
  <w:style w:type="paragraph" w:customStyle="1" w:styleId="3175D94584D1412F9C7294825B7482F5">
    <w:name w:val="3175D94584D1412F9C7294825B7482F5"/>
  </w:style>
  <w:style w:type="paragraph" w:customStyle="1" w:styleId="E9EF2624010D4C7E90DF8E7548E074A5">
    <w:name w:val="E9EF2624010D4C7E90DF8E7548E074A5"/>
  </w:style>
  <w:style w:type="paragraph" w:customStyle="1" w:styleId="6A043C7BC64644EFA7A7CA4200452A5F">
    <w:name w:val="6A043C7BC64644EFA7A7CA4200452A5F"/>
  </w:style>
  <w:style w:type="paragraph" w:customStyle="1" w:styleId="B8650EF8977D4EC78F73D1F7DADD4E51">
    <w:name w:val="B8650EF8977D4EC78F73D1F7DADD4E51"/>
  </w:style>
  <w:style w:type="paragraph" w:customStyle="1" w:styleId="BCEF920DD6504C04857EB7765901A675">
    <w:name w:val="BCEF920DD6504C04857EB7765901A675"/>
    <w:rsid w:val="002630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ordon Branding">
      <a:dk1>
        <a:sysClr val="windowText" lastClr="000000"/>
      </a:dk1>
      <a:lt1>
        <a:sysClr val="window" lastClr="FFFFFF"/>
      </a:lt1>
      <a:dk2>
        <a:srgbClr val="000000"/>
      </a:dk2>
      <a:lt2>
        <a:srgbClr val="FFFFFF"/>
      </a:lt2>
      <a:accent1>
        <a:srgbClr val="6384BD"/>
      </a:accent1>
      <a:accent2>
        <a:srgbClr val="B4C960"/>
      </a:accent2>
      <a:accent3>
        <a:srgbClr val="5F6062"/>
      </a:accent3>
      <a:accent4>
        <a:srgbClr val="B0B1B3"/>
      </a:accent4>
      <a:accent5>
        <a:srgbClr val="C0CDE4"/>
      </a:accent5>
      <a:accent6>
        <a:srgbClr val="D2DE9F"/>
      </a:accent6>
      <a:hlink>
        <a:srgbClr val="406097"/>
      </a:hlink>
      <a:folHlink>
        <a:srgbClr val="40609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Assessment type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4D005-98C5-4903-96D3-850E41850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UEENEED103A Evaluate and modify object oriented code programs</vt:lpstr>
    </vt:vector>
  </TitlesOfParts>
  <Company>Gordon Institute of TAFE</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UEENEED103A Evaluate and modify object oriented code programs</dc:title>
  <dc:subject>AT3 Documentation of code, testing and debugging for AT1 and AT2</dc:subject>
  <dc:creator>image</dc:creator>
  <cp:keywords>NA</cp:keywords>
  <cp:lastModifiedBy>Jack Robins (13215391)</cp:lastModifiedBy>
  <cp:revision>28</cp:revision>
  <cp:lastPrinted>2017-12-14T02:38:00Z</cp:lastPrinted>
  <dcterms:created xsi:type="dcterms:W3CDTF">2018-04-13T00:24:00Z</dcterms:created>
  <dcterms:modified xsi:type="dcterms:W3CDTF">2021-06-24T04:37:00Z</dcterms:modified>
  <cp:category>UEE60411 Advanced Diploma of Computer Systems Engineering</cp:category>
  <cp:contentStatus>NA</cp:contentStatus>
</cp:coreProperties>
</file>